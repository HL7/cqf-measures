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D7C11" w14:textId="77777777" w:rsidR="0073407C" w:rsidRPr="0073407C" w:rsidRDefault="0073407C" w:rsidP="0073407C">
      <w:pPr>
        <w:pBdr>
          <w:bottom w:val="single" w:sz="6" w:space="2" w:color="DCDCDC"/>
        </w:pBdr>
        <w:shd w:val="clear" w:color="auto" w:fill="FFFFFF"/>
        <w:spacing w:after="96" w:line="240" w:lineRule="atLeast"/>
        <w:outlineLvl w:val="1"/>
        <w:rPr>
          <w:rFonts w:ascii="Helvetica" w:eastAsia="Times New Roman" w:hAnsi="Helvetica" w:cs="Helvetica"/>
          <w:color w:val="000000"/>
          <w:sz w:val="34"/>
          <w:szCs w:val="34"/>
        </w:rPr>
      </w:pPr>
      <w:r w:rsidRPr="0073407C">
        <w:rPr>
          <w:rFonts w:ascii="Helvetica" w:eastAsia="Times New Roman" w:hAnsi="Helvetica" w:cs="Helvetica"/>
          <w:color w:val="000000"/>
          <w:sz w:val="34"/>
          <w:szCs w:val="34"/>
        </w:rPr>
        <w:t>1 Introduction</w:t>
      </w:r>
    </w:p>
    <w:p w14:paraId="27FD81AD"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1.1 Purpose</w:t>
      </w:r>
    </w:p>
    <w:p w14:paraId="43649A19" w14:textId="26EA8701"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commentRangeStart w:id="0"/>
      <w:r w:rsidRPr="0073407C">
        <w:rPr>
          <w:rFonts w:ascii="Verdana" w:eastAsia="Times New Roman" w:hAnsi="Verdana" w:cs="Times New Roman"/>
          <w:color w:val="333333"/>
          <w:sz w:val="18"/>
          <w:szCs w:val="18"/>
        </w:rPr>
        <w:t xml:space="preserve">The Institute of Medicine (IOM) </w:t>
      </w:r>
      <w:commentRangeEnd w:id="0"/>
      <w:r>
        <w:rPr>
          <w:rStyle w:val="CommentReference"/>
        </w:rPr>
        <w:commentReference w:id="0"/>
      </w:r>
      <w:r w:rsidRPr="0073407C">
        <w:rPr>
          <w:rFonts w:ascii="Verdana" w:eastAsia="Times New Roman" w:hAnsi="Verdana" w:cs="Times New Roman"/>
          <w:color w:val="333333"/>
          <w:sz w:val="18"/>
          <w:szCs w:val="18"/>
        </w:rPr>
        <w:t>defines quality as: “The degree to which health services for individuals and populations increase the likelihood of desired health outcomes and are consistent with current professional knowledge.” </w:t>
      </w:r>
      <w:hyperlink r:id="rId11" w:anchor="fn:1" w:history="1">
        <w:r w:rsidRPr="0073407C">
          <w:rPr>
            <w:rFonts w:ascii="Verdana" w:eastAsia="Times New Roman" w:hAnsi="Verdana" w:cs="Times New Roman"/>
            <w:color w:val="428BCA"/>
            <w:sz w:val="14"/>
            <w:szCs w:val="14"/>
            <w:vertAlign w:val="superscript"/>
          </w:rPr>
          <w:t>1</w:t>
        </w:r>
      </w:hyperlink>
      <w:r w:rsidRPr="0073407C">
        <w:rPr>
          <w:rFonts w:ascii="Verdana" w:eastAsia="Times New Roman" w:hAnsi="Verdana" w:cs="Times New Roman"/>
          <w:color w:val="333333"/>
          <w:sz w:val="18"/>
          <w:szCs w:val="18"/>
        </w:rPr>
        <w:t xml:space="preserve"> For care quality to be evaluated, it must be standardized and communicated to the appropriate organizations. To that end, this Implementation Guide has been written to provide guidance for authoring electronic </w:t>
      </w:r>
      <w:del w:id="1" w:author="Floyd Eisenberg" w:date="2019-02-28T11:01:00Z">
        <w:r w:rsidRPr="0073407C" w:rsidDel="0073407C">
          <w:rPr>
            <w:rFonts w:ascii="Verdana" w:eastAsia="Times New Roman" w:hAnsi="Verdana" w:cs="Times New Roman"/>
            <w:color w:val="333333"/>
            <w:sz w:val="18"/>
            <w:szCs w:val="18"/>
          </w:rPr>
          <w:delText xml:space="preserve">Clinical </w:delText>
        </w:r>
      </w:del>
      <w:ins w:id="2" w:author="Floyd Eisenberg" w:date="2019-02-28T11:01:00Z">
        <w:r>
          <w:rPr>
            <w:rFonts w:ascii="Verdana" w:eastAsia="Times New Roman" w:hAnsi="Verdana" w:cs="Times New Roman"/>
            <w:color w:val="333333"/>
            <w:sz w:val="18"/>
            <w:szCs w:val="18"/>
          </w:rPr>
          <w:t>c</w:t>
        </w:r>
        <w:r w:rsidRPr="0073407C">
          <w:rPr>
            <w:rFonts w:ascii="Verdana" w:eastAsia="Times New Roman" w:hAnsi="Verdana" w:cs="Times New Roman"/>
            <w:color w:val="333333"/>
            <w:sz w:val="18"/>
            <w:szCs w:val="18"/>
          </w:rPr>
          <w:t xml:space="preserve">linical </w:t>
        </w:r>
      </w:ins>
      <w:del w:id="3" w:author="Floyd Eisenberg" w:date="2019-02-28T11:01:00Z">
        <w:r w:rsidRPr="0073407C" w:rsidDel="0073407C">
          <w:rPr>
            <w:rFonts w:ascii="Verdana" w:eastAsia="Times New Roman" w:hAnsi="Verdana" w:cs="Times New Roman"/>
            <w:color w:val="333333"/>
            <w:sz w:val="18"/>
            <w:szCs w:val="18"/>
          </w:rPr>
          <w:delText xml:space="preserve">Quality </w:delText>
        </w:r>
      </w:del>
      <w:ins w:id="4" w:author="Floyd Eisenberg" w:date="2019-02-28T11:01:00Z">
        <w:r>
          <w:rPr>
            <w:rFonts w:ascii="Verdana" w:eastAsia="Times New Roman" w:hAnsi="Verdana" w:cs="Times New Roman"/>
            <w:color w:val="333333"/>
            <w:sz w:val="18"/>
            <w:szCs w:val="18"/>
          </w:rPr>
          <w:t>q</w:t>
        </w:r>
        <w:r w:rsidRPr="0073407C">
          <w:rPr>
            <w:rFonts w:ascii="Verdana" w:eastAsia="Times New Roman" w:hAnsi="Verdana" w:cs="Times New Roman"/>
            <w:color w:val="333333"/>
            <w:sz w:val="18"/>
            <w:szCs w:val="18"/>
          </w:rPr>
          <w:t xml:space="preserve">uality </w:t>
        </w:r>
      </w:ins>
      <w:del w:id="5" w:author="Floyd Eisenberg" w:date="2019-02-28T11:02:00Z">
        <w:r w:rsidRPr="0073407C" w:rsidDel="0073407C">
          <w:rPr>
            <w:rFonts w:ascii="Verdana" w:eastAsia="Times New Roman" w:hAnsi="Verdana" w:cs="Times New Roman"/>
            <w:color w:val="333333"/>
            <w:sz w:val="18"/>
            <w:szCs w:val="18"/>
          </w:rPr>
          <w:delText xml:space="preserve">Measures </w:delText>
        </w:r>
      </w:del>
      <w:ins w:id="6" w:author="Floyd Eisenberg" w:date="2019-02-28T11:02:00Z">
        <w:r>
          <w:rPr>
            <w:rFonts w:ascii="Verdana" w:eastAsia="Times New Roman" w:hAnsi="Verdana" w:cs="Times New Roman"/>
            <w:color w:val="333333"/>
            <w:sz w:val="18"/>
            <w:szCs w:val="18"/>
          </w:rPr>
          <w:t>m</w:t>
        </w:r>
        <w:r w:rsidRPr="0073407C">
          <w:rPr>
            <w:rFonts w:ascii="Verdana" w:eastAsia="Times New Roman" w:hAnsi="Verdana" w:cs="Times New Roman"/>
            <w:color w:val="333333"/>
            <w:sz w:val="18"/>
            <w:szCs w:val="18"/>
          </w:rPr>
          <w:t xml:space="preserve">easures </w:t>
        </w:r>
      </w:ins>
      <w:r w:rsidRPr="0073407C">
        <w:rPr>
          <w:rFonts w:ascii="Verdana" w:eastAsia="Times New Roman" w:hAnsi="Verdana" w:cs="Times New Roman"/>
          <w:color w:val="333333"/>
          <w:sz w:val="18"/>
          <w:szCs w:val="18"/>
        </w:rPr>
        <w:t>(eCQMs)</w:t>
      </w:r>
      <w:ins w:id="7" w:author="Floyd Eisenberg" w:date="2019-02-28T11:02:00Z">
        <w:r>
          <w:rPr>
            <w:rFonts w:ascii="Arial" w:hAnsi="Arial" w:cs="Arial"/>
            <w:color w:val="000000"/>
            <w:sz w:val="20"/>
            <w:szCs w:val="20"/>
            <w:shd w:val="clear" w:color="auto" w:fill="FFFFFF"/>
          </w:rPr>
          <w:t xml:space="preserve">, </w:t>
        </w:r>
      </w:ins>
      <w:del w:id="8" w:author="Floyd Eisenberg" w:date="2019-02-28T11:02:00Z">
        <w:r w:rsidRPr="0073407C" w:rsidDel="0073407C">
          <w:rPr>
            <w:rFonts w:ascii="Verdana" w:eastAsia="Times New Roman" w:hAnsi="Verdana" w:cs="Times New Roman"/>
            <w:color w:val="333333"/>
            <w:sz w:val="18"/>
            <w:szCs w:val="18"/>
          </w:rPr>
          <w:delText xml:space="preserve"> </w:delText>
        </w:r>
      </w:del>
      <w:ins w:id="9" w:author="Floyd Eisenberg" w:date="2019-02-28T11:01:00Z">
        <w:r>
          <w:rPr>
            <w:rFonts w:ascii="Arial" w:hAnsi="Arial" w:cs="Arial"/>
            <w:color w:val="000000"/>
            <w:sz w:val="20"/>
            <w:szCs w:val="20"/>
            <w:shd w:val="clear" w:color="auto" w:fill="FFFFFF"/>
          </w:rPr>
          <w:t>clinical quality measure</w:t>
        </w:r>
      </w:ins>
      <w:ins w:id="10" w:author="Floyd Eisenberg" w:date="2019-02-28T11:02:00Z">
        <w:r>
          <w:rPr>
            <w:rFonts w:ascii="Arial" w:hAnsi="Arial" w:cs="Arial"/>
            <w:color w:val="000000"/>
            <w:sz w:val="20"/>
            <w:szCs w:val="20"/>
            <w:shd w:val="clear" w:color="auto" w:fill="FFFFFF"/>
          </w:rPr>
          <w:t>s</w:t>
        </w:r>
      </w:ins>
      <w:ins w:id="11" w:author="Floyd Eisenberg" w:date="2019-02-28T11:01:00Z">
        <w:r>
          <w:rPr>
            <w:rFonts w:ascii="Arial" w:hAnsi="Arial" w:cs="Arial"/>
            <w:color w:val="000000"/>
            <w:sz w:val="20"/>
            <w:szCs w:val="20"/>
            <w:shd w:val="clear" w:color="auto" w:fill="FFFFFF"/>
          </w:rPr>
          <w:t xml:space="preserve"> specified in a standard electronic format and designed to use structured, encoded data present in the electronic health record</w:t>
        </w:r>
      </w:ins>
      <w:ins w:id="12" w:author="Floyd Eisenberg" w:date="2019-02-28T11:02:00Z">
        <w:r>
          <w:rPr>
            <w:rFonts w:ascii="Arial" w:hAnsi="Arial" w:cs="Arial"/>
            <w:color w:val="000000"/>
            <w:sz w:val="20"/>
            <w:szCs w:val="20"/>
            <w:shd w:val="clear" w:color="auto" w:fill="FFFFFF"/>
          </w:rPr>
          <w:t>.</w:t>
        </w:r>
      </w:ins>
      <w:ins w:id="13" w:author="Floyd Eisenberg" w:date="2019-02-28T11:03:00Z">
        <w:r>
          <w:rPr>
            <w:rStyle w:val="FootnoteReference"/>
            <w:rFonts w:ascii="Arial" w:hAnsi="Arial" w:cs="Arial"/>
            <w:color w:val="000000"/>
            <w:sz w:val="20"/>
            <w:szCs w:val="20"/>
            <w:shd w:val="clear" w:color="auto" w:fill="FFFFFF"/>
          </w:rPr>
          <w:footnoteReference w:id="1"/>
        </w:r>
      </w:ins>
      <w:ins w:id="17" w:author="Floyd Eisenberg" w:date="2019-02-28T11:02:00Z">
        <w:r>
          <w:rPr>
            <w:rFonts w:ascii="Arial" w:hAnsi="Arial" w:cs="Arial"/>
            <w:color w:val="000000"/>
            <w:sz w:val="20"/>
            <w:szCs w:val="20"/>
            <w:shd w:val="clear" w:color="auto" w:fill="FFFFFF"/>
          </w:rPr>
          <w:t xml:space="preserve"> </w:t>
        </w:r>
      </w:ins>
      <w:ins w:id="18" w:author="Floyd Eisenberg" w:date="2019-02-28T11:04:00Z">
        <w:r w:rsidR="00E821B2">
          <w:rPr>
            <w:rFonts w:ascii="Arial" w:hAnsi="Arial" w:cs="Arial"/>
            <w:color w:val="000000"/>
            <w:sz w:val="20"/>
            <w:szCs w:val="20"/>
            <w:shd w:val="clear" w:color="auto" w:fill="FFFFFF"/>
          </w:rPr>
          <w:t xml:space="preserve">This implementation guide references </w:t>
        </w:r>
      </w:ins>
      <w:del w:id="19" w:author="Floyd Eisenberg" w:date="2019-02-28T11:04:00Z">
        <w:r w:rsidRPr="0073407C" w:rsidDel="00E821B2">
          <w:rPr>
            <w:rFonts w:ascii="Verdana" w:eastAsia="Times New Roman" w:hAnsi="Verdana" w:cs="Times New Roman"/>
            <w:color w:val="333333"/>
            <w:sz w:val="18"/>
            <w:szCs w:val="18"/>
          </w:rPr>
          <w:delText xml:space="preserve">utilizing </w:delText>
        </w:r>
      </w:del>
      <w:r w:rsidRPr="0073407C">
        <w:rPr>
          <w:rFonts w:ascii="Verdana" w:eastAsia="Times New Roman" w:hAnsi="Verdana" w:cs="Times New Roman"/>
          <w:color w:val="333333"/>
          <w:sz w:val="18"/>
          <w:szCs w:val="18"/>
        </w:rPr>
        <w:t>the following standards</w:t>
      </w:r>
      <w:ins w:id="20" w:author="Floyd Eisenberg" w:date="2019-02-28T11:04:00Z">
        <w:r w:rsidR="00E821B2">
          <w:rPr>
            <w:rFonts w:ascii="Verdana" w:eastAsia="Times New Roman" w:hAnsi="Verdana" w:cs="Times New Roman"/>
            <w:color w:val="333333"/>
            <w:sz w:val="18"/>
            <w:szCs w:val="18"/>
          </w:rPr>
          <w:t xml:space="preserve"> for creating eCQMs</w:t>
        </w:r>
      </w:ins>
      <w:r w:rsidRPr="0073407C">
        <w:rPr>
          <w:rFonts w:ascii="Verdana" w:eastAsia="Times New Roman" w:hAnsi="Verdana" w:cs="Times New Roman"/>
          <w:color w:val="333333"/>
          <w:sz w:val="18"/>
          <w:szCs w:val="18"/>
        </w:rPr>
        <w:t>:</w:t>
      </w:r>
    </w:p>
    <w:p w14:paraId="30FAECB8" w14:textId="77777777" w:rsidR="00E821B2" w:rsidRDefault="0073407C" w:rsidP="00E821B2">
      <w:pPr>
        <w:numPr>
          <w:ilvl w:val="0"/>
          <w:numId w:val="1"/>
        </w:numPr>
        <w:shd w:val="clear" w:color="auto" w:fill="FFFFFF"/>
        <w:spacing w:after="75" w:line="336" w:lineRule="atLeast"/>
        <w:ind w:left="0"/>
        <w:rPr>
          <w:ins w:id="21" w:author="Floyd Eisenberg" w:date="2019-02-28T11:10:00Z"/>
          <w:rFonts w:ascii="Verdana" w:eastAsia="Times New Roman" w:hAnsi="Verdana" w:cs="Helvetica"/>
          <w:color w:val="333333"/>
          <w:sz w:val="18"/>
          <w:szCs w:val="18"/>
        </w:rPr>
      </w:pPr>
      <w:r w:rsidRPr="0073407C">
        <w:rPr>
          <w:rFonts w:ascii="Verdana" w:eastAsia="Times New Roman" w:hAnsi="Verdana" w:cs="Helvetica"/>
          <w:color w:val="333333"/>
          <w:sz w:val="18"/>
          <w:szCs w:val="18"/>
        </w:rPr>
        <w:t xml:space="preserve">Fast Healthcare </w:t>
      </w:r>
      <w:commentRangeStart w:id="22"/>
      <w:r w:rsidRPr="0073407C">
        <w:rPr>
          <w:rFonts w:ascii="Verdana" w:eastAsia="Times New Roman" w:hAnsi="Verdana" w:cs="Helvetica"/>
          <w:color w:val="333333"/>
          <w:sz w:val="18"/>
          <w:szCs w:val="18"/>
        </w:rPr>
        <w:t>Interoperability Resources (FHIR) STU3 </w:t>
      </w:r>
      <w:commentRangeEnd w:id="22"/>
      <w:r w:rsidR="00E821B2">
        <w:rPr>
          <w:rStyle w:val="CommentReference"/>
        </w:rPr>
        <w:commentReference w:id="22"/>
      </w:r>
      <w:hyperlink r:id="rId12" w:anchor="fn:2" w:history="1">
        <w:r w:rsidRPr="0073407C">
          <w:rPr>
            <w:rFonts w:ascii="Verdana" w:eastAsia="Times New Roman" w:hAnsi="Verdana" w:cs="Helvetica"/>
            <w:color w:val="428BCA"/>
            <w:sz w:val="14"/>
            <w:szCs w:val="14"/>
            <w:vertAlign w:val="superscript"/>
          </w:rPr>
          <w:t>2</w:t>
        </w:r>
      </w:hyperlink>
    </w:p>
    <w:p w14:paraId="7A1932F2" w14:textId="72BD24BB" w:rsidR="00E821B2" w:rsidRPr="00E821B2" w:rsidRDefault="00E821B2">
      <w:pPr>
        <w:shd w:val="clear" w:color="auto" w:fill="FFFFFF"/>
        <w:spacing w:after="75" w:line="336" w:lineRule="atLeast"/>
        <w:rPr>
          <w:rFonts w:ascii="Verdana" w:eastAsia="Times New Roman" w:hAnsi="Verdana" w:cs="Helvetica"/>
          <w:color w:val="333333"/>
          <w:sz w:val="18"/>
          <w:szCs w:val="18"/>
        </w:rPr>
        <w:pPrChange w:id="23" w:author="Floyd Eisenberg" w:date="2019-02-28T11:10:00Z">
          <w:pPr>
            <w:numPr>
              <w:numId w:val="1"/>
            </w:numPr>
            <w:shd w:val="clear" w:color="auto" w:fill="FFFFFF"/>
            <w:tabs>
              <w:tab w:val="num" w:pos="720"/>
            </w:tabs>
            <w:spacing w:after="75" w:line="336" w:lineRule="atLeast"/>
            <w:ind w:left="720" w:hanging="360"/>
          </w:pPr>
        </w:pPrChange>
      </w:pPr>
      <w:ins w:id="24" w:author="Floyd Eisenberg" w:date="2019-02-28T11:09:00Z">
        <w:r w:rsidRPr="00E821B2">
          <w:rPr>
            <w:rFonts w:ascii="Verdana" w:eastAsia="Times New Roman" w:hAnsi="Verdana" w:cs="Helvetica"/>
            <w:color w:val="333333"/>
            <w:sz w:val="18"/>
            <w:szCs w:val="18"/>
          </w:rPr>
          <w:t xml:space="preserve">To avoid variation in use of FHIR Resources and metadata </w:t>
        </w:r>
      </w:ins>
      <w:ins w:id="25" w:author="Floyd Eisenberg" w:date="2019-02-28T11:10:00Z">
        <w:r>
          <w:rPr>
            <w:rFonts w:ascii="Verdana" w:eastAsia="Times New Roman" w:hAnsi="Verdana" w:cs="Helvetica"/>
            <w:color w:val="333333"/>
            <w:sz w:val="18"/>
            <w:szCs w:val="18"/>
          </w:rPr>
          <w:t xml:space="preserve">consistently across eCQMs and clinical decision support (CDS) </w:t>
        </w:r>
      </w:ins>
      <w:ins w:id="26" w:author="Floyd Eisenberg" w:date="2019-02-28T11:09:00Z">
        <w:r w:rsidRPr="00E821B2">
          <w:rPr>
            <w:rFonts w:ascii="Verdana" w:eastAsia="Times New Roman" w:hAnsi="Verdana" w:cs="Helvetica"/>
            <w:color w:val="333333"/>
            <w:sz w:val="18"/>
            <w:szCs w:val="18"/>
          </w:rPr>
          <w:t>a quality-related</w:t>
        </w:r>
      </w:ins>
      <w:ins w:id="27" w:author="Floyd Eisenberg" w:date="2019-02-28T11:11:00Z">
        <w:r>
          <w:rPr>
            <w:rFonts w:ascii="Verdana" w:eastAsia="Times New Roman" w:hAnsi="Verdana" w:cs="Helvetica"/>
            <w:color w:val="333333"/>
            <w:sz w:val="18"/>
            <w:szCs w:val="18"/>
          </w:rPr>
          <w:t xml:space="preserve"> implementation guide based on a logical data model is essential. In the US</w:t>
        </w:r>
      </w:ins>
      <w:ins w:id="28" w:author="Floyd Eisenberg" w:date="2019-02-28T11:12:00Z">
        <w:r>
          <w:rPr>
            <w:rFonts w:ascii="Verdana" w:eastAsia="Times New Roman" w:hAnsi="Verdana" w:cs="Helvetica"/>
            <w:color w:val="333333"/>
            <w:sz w:val="18"/>
            <w:szCs w:val="18"/>
          </w:rPr>
          <w:t xml:space="preserve"> Realm, eCQM developers can use FHIR </w:t>
        </w:r>
      </w:ins>
      <w:ins w:id="29" w:author="Floyd Eisenberg" w:date="2019-02-28T11:13:00Z">
        <w:r>
          <w:rPr>
            <w:rFonts w:ascii="Verdana" w:eastAsia="Times New Roman" w:hAnsi="Verdana" w:cs="Helvetica"/>
            <w:color w:val="333333"/>
            <w:sz w:val="18"/>
            <w:szCs w:val="18"/>
          </w:rPr>
          <w:t>Quality Improvement Core (</w:t>
        </w:r>
      </w:ins>
      <w:ins w:id="30" w:author="Floyd Eisenberg" w:date="2019-02-28T11:12:00Z">
        <w:r>
          <w:rPr>
            <w:rFonts w:ascii="Verdana" w:eastAsia="Times New Roman" w:hAnsi="Verdana" w:cs="Helvetica"/>
            <w:color w:val="333333"/>
            <w:sz w:val="18"/>
            <w:szCs w:val="18"/>
          </w:rPr>
          <w:t>QICore</w:t>
        </w:r>
      </w:ins>
      <w:ins w:id="31" w:author="Floyd Eisenberg" w:date="2019-02-28T11:13:00Z">
        <w:r>
          <w:rPr>
            <w:rFonts w:ascii="Verdana" w:eastAsia="Times New Roman" w:hAnsi="Verdana" w:cs="Helvetica"/>
            <w:color w:val="333333"/>
            <w:sz w:val="18"/>
            <w:szCs w:val="18"/>
          </w:rPr>
          <w:t>)</w:t>
        </w:r>
      </w:ins>
      <w:ins w:id="32" w:author="Floyd Eisenberg" w:date="2019-02-28T11:12:00Z">
        <w:r>
          <w:rPr>
            <w:rFonts w:ascii="Verdana" w:eastAsia="Times New Roman" w:hAnsi="Verdana" w:cs="Helvetica"/>
            <w:color w:val="333333"/>
            <w:sz w:val="18"/>
            <w:szCs w:val="18"/>
          </w:rPr>
          <w:t xml:space="preserve"> and </w:t>
        </w:r>
        <w:r>
          <w:rPr>
            <w:rFonts w:ascii="Verdana" w:eastAsia="Times New Roman" w:hAnsi="Verdana" w:cs="Helvetica"/>
            <w:color w:val="333333"/>
            <w:sz w:val="18"/>
            <w:szCs w:val="18"/>
            <w:u w:val="single"/>
          </w:rPr>
          <w:t>Qu</w:t>
        </w:r>
        <w:r>
          <w:rPr>
            <w:rFonts w:ascii="Verdana" w:eastAsia="Times New Roman" w:hAnsi="Verdana" w:cs="Helvetica"/>
            <w:color w:val="333333"/>
            <w:sz w:val="18"/>
            <w:szCs w:val="18"/>
          </w:rPr>
          <w:t xml:space="preserve">ality </w:t>
        </w:r>
        <w:r>
          <w:rPr>
            <w:rFonts w:ascii="Verdana" w:eastAsia="Times New Roman" w:hAnsi="Verdana" w:cs="Helvetica"/>
            <w:color w:val="333333"/>
            <w:sz w:val="18"/>
            <w:szCs w:val="18"/>
            <w:u w:val="single"/>
          </w:rPr>
          <w:t>I</w:t>
        </w:r>
        <w:r>
          <w:rPr>
            <w:rFonts w:ascii="Verdana" w:eastAsia="Times New Roman" w:hAnsi="Verdana" w:cs="Helvetica"/>
            <w:color w:val="333333"/>
            <w:sz w:val="18"/>
            <w:szCs w:val="18"/>
          </w:rPr>
          <w:t xml:space="preserve">mprovement </w:t>
        </w:r>
        <w:r>
          <w:rPr>
            <w:rFonts w:ascii="Verdana" w:eastAsia="Times New Roman" w:hAnsi="Verdana" w:cs="Helvetica"/>
            <w:color w:val="333333"/>
            <w:sz w:val="18"/>
            <w:szCs w:val="18"/>
            <w:u w:val="single"/>
          </w:rPr>
          <w:t>C</w:t>
        </w:r>
        <w:r>
          <w:rPr>
            <w:rFonts w:ascii="Verdana" w:eastAsia="Times New Roman" w:hAnsi="Verdana" w:cs="Helvetica"/>
            <w:color w:val="333333"/>
            <w:sz w:val="18"/>
            <w:szCs w:val="18"/>
          </w:rPr>
          <w:t xml:space="preserve">linical </w:t>
        </w:r>
        <w:r>
          <w:rPr>
            <w:rFonts w:ascii="Verdana" w:eastAsia="Times New Roman" w:hAnsi="Verdana" w:cs="Helvetica"/>
            <w:color w:val="333333"/>
            <w:sz w:val="18"/>
            <w:szCs w:val="18"/>
            <w:u w:val="single"/>
          </w:rPr>
          <w:t>K</w:t>
        </w:r>
        <w:r>
          <w:rPr>
            <w:rFonts w:ascii="Verdana" w:eastAsia="Times New Roman" w:hAnsi="Verdana" w:cs="Helvetica"/>
            <w:color w:val="333333"/>
            <w:sz w:val="18"/>
            <w:szCs w:val="18"/>
          </w:rPr>
          <w:t>nowledge</w:t>
        </w:r>
      </w:ins>
      <w:ins w:id="33" w:author="Floyd Eisenberg" w:date="2019-02-28T11:13:00Z">
        <w:r>
          <w:rPr>
            <w:rFonts w:ascii="Verdana" w:eastAsia="Times New Roman" w:hAnsi="Verdana" w:cs="Helvetica"/>
            <w:color w:val="333333"/>
            <w:sz w:val="18"/>
            <w:szCs w:val="18"/>
          </w:rPr>
          <w:t xml:space="preserve"> (QUICK) as the data model to maintain consistency.</w:t>
        </w:r>
      </w:ins>
    </w:p>
    <w:p w14:paraId="79CD100E" w14:textId="77777777" w:rsidR="0073407C" w:rsidRPr="0073407C" w:rsidRDefault="0073407C" w:rsidP="0073407C">
      <w:pPr>
        <w:numPr>
          <w:ilvl w:val="0"/>
          <w:numId w:val="1"/>
        </w:numPr>
        <w:shd w:val="clear" w:color="auto" w:fill="FFFFFF"/>
        <w:spacing w:after="75" w:line="336" w:lineRule="atLeast"/>
        <w:ind w:left="0"/>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Clinical Quality Language (CQL) R1.4 </w:t>
      </w:r>
      <w:hyperlink r:id="rId13" w:anchor="fn:3" w:history="1">
        <w:r w:rsidRPr="0073407C">
          <w:rPr>
            <w:rFonts w:ascii="Verdana" w:eastAsia="Times New Roman" w:hAnsi="Verdana" w:cs="Helvetica"/>
            <w:color w:val="428BCA"/>
            <w:sz w:val="14"/>
            <w:szCs w:val="14"/>
            <w:vertAlign w:val="superscript"/>
          </w:rPr>
          <w:t>3</w:t>
        </w:r>
      </w:hyperlink>
    </w:p>
    <w:p w14:paraId="4AEDD415"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Although the specification is based on the 1.4 version of CQL, backwards-compatible future versions of CQL can be used as well. In addition, if necessary, the 1.2 and 1.3 versions of CQL can be used without loss of functionality for this Implementation Guide.</w:t>
      </w:r>
    </w:p>
    <w:p w14:paraId="20EE1228"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Note that this implementation guide is based on FHIR STU3, as that is the first version with the Clinical Reasoning module, which provides the necessary support for representing and reporting quality measures. Future versions of this implementation guide will address the use of R4 and later versions of FHIR.</w:t>
      </w:r>
    </w:p>
    <w:p w14:paraId="683B4AEA"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Except where noted, material from the base FHIR specification, and in particular the Clinical Reasoning module, is not repeated here.</w:t>
      </w:r>
    </w:p>
    <w:p w14:paraId="45B5F0AA"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As features and functionality are identified by this implementation guide that apply more broadly, those features may be promoted to the base FHIR specification.</w:t>
      </w:r>
    </w:p>
    <w:p w14:paraId="6FDE74AF"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1.2 Structure of this Guide</w:t>
      </w:r>
    </w:p>
    <w:p w14:paraId="442F4FFD"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implementation guide is structured as follows:</w:t>
      </w:r>
    </w:p>
    <w:p w14:paraId="661C84D5" w14:textId="77777777" w:rsidR="0073407C" w:rsidRPr="0073407C" w:rsidRDefault="0073407C" w:rsidP="0073407C">
      <w:pPr>
        <w:numPr>
          <w:ilvl w:val="0"/>
          <w:numId w:val="2"/>
        </w:numPr>
        <w:shd w:val="clear" w:color="auto" w:fill="FFFFFF"/>
        <w:spacing w:after="75"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Introduction - This section, providing narrative introduction and background material</w:t>
      </w:r>
    </w:p>
    <w:p w14:paraId="6F20DD1B" w14:textId="77777777" w:rsidR="0073407C" w:rsidRPr="0073407C" w:rsidRDefault="0073407C" w:rsidP="0073407C">
      <w:pPr>
        <w:numPr>
          <w:ilvl w:val="0"/>
          <w:numId w:val="2"/>
        </w:numPr>
        <w:shd w:val="clear" w:color="auto" w:fill="FFFFFF"/>
        <w:spacing w:after="75"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Overview - Provides an overview of quality measurement</w:t>
      </w:r>
    </w:p>
    <w:p w14:paraId="5ACF4D11" w14:textId="77777777" w:rsidR="0073407C" w:rsidRPr="0073407C" w:rsidRDefault="0073407C" w:rsidP="0073407C">
      <w:pPr>
        <w:numPr>
          <w:ilvl w:val="0"/>
          <w:numId w:val="2"/>
        </w:numPr>
        <w:shd w:val="clear" w:color="auto" w:fill="FFFFFF"/>
        <w:spacing w:after="75"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lastRenderedPageBreak/>
        <w:t>Measure Conformance - Provides detailed guidance and conformance requirements for measures</w:t>
      </w:r>
    </w:p>
    <w:p w14:paraId="5DCC738B" w14:textId="77777777" w:rsidR="0073407C" w:rsidRPr="0073407C" w:rsidRDefault="0073407C" w:rsidP="0073407C">
      <w:pPr>
        <w:numPr>
          <w:ilvl w:val="0"/>
          <w:numId w:val="2"/>
        </w:numPr>
        <w:shd w:val="clear" w:color="auto" w:fill="FFFFFF"/>
        <w:spacing w:after="75"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Composite Measures - Discusses composite measure calculation and representation approaches</w:t>
      </w:r>
    </w:p>
    <w:p w14:paraId="07798AB2" w14:textId="77777777" w:rsidR="0073407C" w:rsidRPr="0073407C" w:rsidRDefault="0073407C" w:rsidP="0073407C">
      <w:pPr>
        <w:numPr>
          <w:ilvl w:val="0"/>
          <w:numId w:val="2"/>
        </w:numPr>
        <w:shd w:val="clear" w:color="auto" w:fill="FFFFFF"/>
        <w:spacing w:after="75"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Using CQL - Provides guidance and conformance requirements for the use of CQL within measures</w:t>
      </w:r>
    </w:p>
    <w:p w14:paraId="5CCA710E"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In addition, there are appendices for examples, references, acknowledgements, and a glossary.</w:t>
      </w:r>
    </w:p>
    <w:p w14:paraId="5D600E3C"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1.3 Structure of this Volume</w:t>
      </w:r>
    </w:p>
    <w:p w14:paraId="490F0011"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TODO: UPDATE THIS SECTION</w:t>
      </w:r>
    </w:p>
    <w:p w14:paraId="5F827812" w14:textId="0E645A35"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implementation guide is divided into 6 chapters. Chapters 2 - 6 describe how to construct a</w:t>
      </w:r>
      <w:ins w:id="34" w:author="Floyd Eisenberg" w:date="2019-02-28T11:22:00Z">
        <w:r w:rsidR="001B3668">
          <w:rPr>
            <w:rFonts w:ascii="Verdana" w:eastAsia="Times New Roman" w:hAnsi="Verdana" w:cs="Times New Roman"/>
            <w:color w:val="333333"/>
            <w:sz w:val="18"/>
            <w:szCs w:val="18"/>
          </w:rPr>
          <w:t xml:space="preserve"> FHIR-based eCQM file</w:t>
        </w:r>
      </w:ins>
      <w:del w:id="35" w:author="Floyd Eisenberg" w:date="2019-02-28T11:22:00Z">
        <w:r w:rsidRPr="0073407C" w:rsidDel="00B43955">
          <w:rPr>
            <w:rFonts w:ascii="Verdana" w:eastAsia="Times New Roman" w:hAnsi="Verdana" w:cs="Times New Roman"/>
            <w:color w:val="333333"/>
            <w:sz w:val="18"/>
            <w:szCs w:val="18"/>
          </w:rPr>
          <w:delText xml:space="preserve"> CQL based HQMF document</w:delText>
        </w:r>
      </w:del>
      <w:r w:rsidRPr="0073407C">
        <w:rPr>
          <w:rFonts w:ascii="Verdana" w:eastAsia="Times New Roman" w:hAnsi="Verdana" w:cs="Times New Roman"/>
          <w:color w:val="333333"/>
          <w:sz w:val="18"/>
          <w:szCs w:val="18"/>
        </w:rPr>
        <w:t xml:space="preserve"> and follow the structure of </w:t>
      </w:r>
      <w:ins w:id="36" w:author="Floyd Eisenberg" w:date="2019-02-28T11:22:00Z">
        <w:r w:rsidR="00B43955">
          <w:rPr>
            <w:rFonts w:ascii="Verdana" w:eastAsia="Times New Roman" w:hAnsi="Verdana" w:cs="Times New Roman"/>
            <w:color w:val="333333"/>
            <w:sz w:val="18"/>
            <w:szCs w:val="18"/>
          </w:rPr>
          <w:t>FHIR Clinical Reasoning</w:t>
        </w:r>
      </w:ins>
      <w:del w:id="37" w:author="Floyd Eisenberg" w:date="2019-02-28T11:22:00Z">
        <w:r w:rsidRPr="0073407C" w:rsidDel="00B43955">
          <w:rPr>
            <w:rFonts w:ascii="Verdana" w:eastAsia="Times New Roman" w:hAnsi="Verdana" w:cs="Times New Roman"/>
            <w:color w:val="333333"/>
            <w:sz w:val="18"/>
            <w:szCs w:val="18"/>
          </w:rPr>
          <w:delText>an HQMF document</w:delText>
        </w:r>
      </w:del>
      <w:r w:rsidRPr="0073407C">
        <w:rPr>
          <w:rFonts w:ascii="Verdana" w:eastAsia="Times New Roman" w:hAnsi="Verdana" w:cs="Times New Roman"/>
          <w:color w:val="333333"/>
          <w:sz w:val="18"/>
          <w:szCs w:val="18"/>
        </w:rPr>
        <w:t xml:space="preserve"> (metadata, data criteria, population criteria, stratification criteria).</w:t>
      </w:r>
    </w:p>
    <w:p w14:paraId="2B4539F6"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Chapter 1 provides an introduction to this IG, gives a brief history of the IG, describes some of the standards upon which this IG was built, and briefly references other standards and tools present in the ecosystem of which this IG is part.</w:t>
      </w:r>
    </w:p>
    <w:p w14:paraId="19CD49AB" w14:textId="3E98E568"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Chapter 2 provides an overview of </w:t>
      </w:r>
      <w:ins w:id="38" w:author="Floyd Eisenberg" w:date="2019-02-28T11:23:00Z">
        <w:r w:rsidR="00B43955">
          <w:rPr>
            <w:rFonts w:ascii="Verdana" w:eastAsia="Times New Roman" w:hAnsi="Verdana" w:cs="Times New Roman"/>
            <w:color w:val="333333"/>
            <w:sz w:val="18"/>
            <w:szCs w:val="18"/>
          </w:rPr>
          <w:t>FHIR Clinical Reasoning</w:t>
        </w:r>
      </w:ins>
      <w:del w:id="39" w:author="Floyd Eisenberg" w:date="2019-02-28T11:23:00Z">
        <w:r w:rsidRPr="0073407C" w:rsidDel="00B43955">
          <w:rPr>
            <w:rFonts w:ascii="Verdana" w:eastAsia="Times New Roman" w:hAnsi="Verdana" w:cs="Times New Roman"/>
            <w:color w:val="333333"/>
            <w:sz w:val="18"/>
            <w:szCs w:val="18"/>
          </w:rPr>
          <w:delText>HQMF</w:delText>
        </w:r>
      </w:del>
      <w:r w:rsidRPr="0073407C">
        <w:rPr>
          <w:rFonts w:ascii="Verdana" w:eastAsia="Times New Roman" w:hAnsi="Verdana" w:cs="Times New Roman"/>
          <w:color w:val="333333"/>
          <w:sz w:val="18"/>
          <w:szCs w:val="18"/>
        </w:rPr>
        <w:t xml:space="preserve"> structure, how to reference CQL documents </w:t>
      </w:r>
      <w:ins w:id="40" w:author="Floyd Eisenberg" w:date="2019-02-28T11:23:00Z">
        <w:r w:rsidR="00B43955">
          <w:rPr>
            <w:rFonts w:ascii="Verdana" w:eastAsia="Times New Roman" w:hAnsi="Verdana" w:cs="Times New Roman"/>
            <w:color w:val="333333"/>
            <w:sz w:val="18"/>
            <w:szCs w:val="18"/>
          </w:rPr>
          <w:t>with</w:t>
        </w:r>
      </w:ins>
      <w:r w:rsidRPr="0073407C">
        <w:rPr>
          <w:rFonts w:ascii="Verdana" w:eastAsia="Times New Roman" w:hAnsi="Verdana" w:cs="Times New Roman"/>
          <w:color w:val="333333"/>
          <w:sz w:val="18"/>
          <w:szCs w:val="18"/>
        </w:rPr>
        <w:t xml:space="preserve">in the </w:t>
      </w:r>
      <w:ins w:id="41" w:author="Floyd Eisenberg" w:date="2019-02-28T11:23:00Z">
        <w:r w:rsidR="00B43955">
          <w:rPr>
            <w:rFonts w:ascii="Verdana" w:eastAsia="Times New Roman" w:hAnsi="Verdana" w:cs="Times New Roman"/>
            <w:color w:val="333333"/>
            <w:sz w:val="18"/>
            <w:szCs w:val="18"/>
          </w:rPr>
          <w:t>FHIR Clinical Reasoning</w:t>
        </w:r>
      </w:ins>
      <w:del w:id="42" w:author="Floyd Eisenberg" w:date="2019-02-28T11:23:00Z">
        <w:r w:rsidRPr="0073407C" w:rsidDel="00B43955">
          <w:rPr>
            <w:rFonts w:ascii="Verdana" w:eastAsia="Times New Roman" w:hAnsi="Verdana" w:cs="Times New Roman"/>
            <w:color w:val="333333"/>
            <w:sz w:val="18"/>
            <w:szCs w:val="18"/>
          </w:rPr>
          <w:delText>HQMF</w:delText>
        </w:r>
      </w:del>
      <w:r w:rsidRPr="0073407C">
        <w:rPr>
          <w:rFonts w:ascii="Verdana" w:eastAsia="Times New Roman" w:hAnsi="Verdana" w:cs="Times New Roman"/>
          <w:color w:val="333333"/>
          <w:sz w:val="18"/>
          <w:szCs w:val="18"/>
        </w:rPr>
        <w:t xml:space="preserve"> </w:t>
      </w:r>
      <w:ins w:id="43" w:author="Floyd Eisenberg" w:date="2019-02-28T11:23:00Z">
        <w:r w:rsidR="00B43955">
          <w:rPr>
            <w:rFonts w:ascii="Verdana" w:eastAsia="Times New Roman" w:hAnsi="Verdana" w:cs="Times New Roman"/>
            <w:color w:val="333333"/>
            <w:sz w:val="18"/>
            <w:szCs w:val="18"/>
          </w:rPr>
          <w:t>structure</w:t>
        </w:r>
      </w:ins>
      <w:del w:id="44" w:author="Floyd Eisenberg" w:date="2019-02-28T11:24:00Z">
        <w:r w:rsidRPr="0073407C" w:rsidDel="00B43955">
          <w:rPr>
            <w:rFonts w:ascii="Verdana" w:eastAsia="Times New Roman" w:hAnsi="Verdana" w:cs="Times New Roman"/>
            <w:color w:val="333333"/>
            <w:sz w:val="18"/>
            <w:szCs w:val="18"/>
          </w:rPr>
          <w:delText>document</w:delText>
        </w:r>
      </w:del>
      <w:r w:rsidRPr="0073407C">
        <w:rPr>
          <w:rFonts w:ascii="Verdana" w:eastAsia="Times New Roman" w:hAnsi="Verdana" w:cs="Times New Roman"/>
          <w:color w:val="333333"/>
          <w:sz w:val="18"/>
          <w:szCs w:val="18"/>
        </w:rPr>
        <w:t>, and how to specify control variables (measure period).</w:t>
      </w:r>
    </w:p>
    <w:p w14:paraId="738FDA8B" w14:textId="39B553DD"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Chapter 3 describes how to reference </w:t>
      </w:r>
      <w:ins w:id="45" w:author="Floyd Eisenberg" w:date="2019-02-28T11:25:00Z">
        <w:r w:rsidR="00B43955">
          <w:rPr>
            <w:rFonts w:ascii="Verdana" w:eastAsia="Times New Roman" w:hAnsi="Verdana" w:cs="Times New Roman"/>
            <w:color w:val="333333"/>
            <w:sz w:val="18"/>
            <w:szCs w:val="18"/>
          </w:rPr>
          <w:t>terminology (</w:t>
        </w:r>
      </w:ins>
      <w:r w:rsidRPr="0073407C">
        <w:rPr>
          <w:rFonts w:ascii="Verdana" w:eastAsia="Times New Roman" w:hAnsi="Verdana" w:cs="Times New Roman"/>
          <w:color w:val="333333"/>
          <w:sz w:val="18"/>
          <w:szCs w:val="18"/>
        </w:rPr>
        <w:t>codes and valuesets</w:t>
      </w:r>
      <w:ins w:id="46" w:author="Floyd Eisenberg" w:date="2019-02-28T11:25:00Z">
        <w:r w:rsidR="00B43955">
          <w:rPr>
            <w:rFonts w:ascii="Verdana" w:eastAsia="Times New Roman" w:hAnsi="Verdana" w:cs="Times New Roman"/>
            <w:color w:val="333333"/>
            <w:sz w:val="18"/>
            <w:szCs w:val="18"/>
          </w:rPr>
          <w:t>)</w:t>
        </w:r>
      </w:ins>
      <w:r w:rsidRPr="0073407C">
        <w:rPr>
          <w:rFonts w:ascii="Verdana" w:eastAsia="Times New Roman" w:hAnsi="Verdana" w:cs="Times New Roman"/>
          <w:color w:val="333333"/>
          <w:sz w:val="18"/>
          <w:szCs w:val="18"/>
        </w:rPr>
        <w:t xml:space="preserve"> in CQL and the accompanying </w:t>
      </w:r>
      <w:del w:id="47" w:author="Floyd Eisenberg" w:date="2019-02-28T11:24:00Z">
        <w:r w:rsidRPr="0073407C" w:rsidDel="00B43955">
          <w:rPr>
            <w:rFonts w:ascii="Verdana" w:eastAsia="Times New Roman" w:hAnsi="Verdana" w:cs="Times New Roman"/>
            <w:color w:val="333333"/>
            <w:sz w:val="18"/>
            <w:szCs w:val="18"/>
          </w:rPr>
          <w:delText>HQMF</w:delText>
        </w:r>
      </w:del>
      <w:ins w:id="48" w:author="Floyd Eisenberg" w:date="2019-02-28T11:24:00Z">
        <w:r w:rsidR="00B43955">
          <w:rPr>
            <w:rFonts w:ascii="Verdana" w:eastAsia="Times New Roman" w:hAnsi="Verdana" w:cs="Times New Roman"/>
            <w:color w:val="333333"/>
            <w:sz w:val="18"/>
            <w:szCs w:val="18"/>
          </w:rPr>
          <w:t>Clinical Reasoning structure</w:t>
        </w:r>
      </w:ins>
      <w:r w:rsidRPr="0073407C">
        <w:rPr>
          <w:rFonts w:ascii="Verdana" w:eastAsia="Times New Roman" w:hAnsi="Verdana" w:cs="Times New Roman"/>
          <w:color w:val="333333"/>
          <w:sz w:val="18"/>
          <w:szCs w:val="18"/>
        </w:rPr>
        <w:t xml:space="preserve">. Chapter 4 describes how to construct the </w:t>
      </w:r>
      <w:ins w:id="49" w:author="Floyd Eisenberg" w:date="2019-02-28T11:24:00Z">
        <w:r w:rsidR="00B43955">
          <w:rPr>
            <w:rFonts w:ascii="Verdana" w:eastAsia="Times New Roman" w:hAnsi="Verdana" w:cs="Times New Roman"/>
            <w:color w:val="333333"/>
            <w:sz w:val="18"/>
            <w:szCs w:val="18"/>
          </w:rPr>
          <w:t>C</w:t>
        </w:r>
      </w:ins>
      <w:ins w:id="50" w:author="Floyd Eisenberg" w:date="2019-02-28T11:25:00Z">
        <w:r w:rsidR="00B43955">
          <w:rPr>
            <w:rFonts w:ascii="Verdana" w:eastAsia="Times New Roman" w:hAnsi="Verdana" w:cs="Times New Roman"/>
            <w:color w:val="333333"/>
            <w:sz w:val="18"/>
            <w:szCs w:val="18"/>
          </w:rPr>
          <w:t xml:space="preserve">QL to reference libraries, definitions, </w:t>
        </w:r>
      </w:ins>
      <w:ins w:id="51" w:author="Floyd Eisenberg" w:date="2019-02-28T11:26:00Z">
        <w:r w:rsidR="00B43955">
          <w:rPr>
            <w:rFonts w:ascii="Verdana" w:eastAsia="Times New Roman" w:hAnsi="Verdana" w:cs="Times New Roman"/>
            <w:color w:val="333333"/>
            <w:sz w:val="18"/>
            <w:szCs w:val="18"/>
          </w:rPr>
          <w:t>terminology in the eCQM</w:t>
        </w:r>
      </w:ins>
      <w:del w:id="52" w:author="Floyd Eisenberg" w:date="2019-02-28T11:26:00Z">
        <w:r w:rsidRPr="0073407C" w:rsidDel="00B43955">
          <w:rPr>
            <w:rFonts w:ascii="Verdana" w:eastAsia="Times New Roman" w:hAnsi="Verdana" w:cs="Times New Roman"/>
            <w:color w:val="333333"/>
            <w:sz w:val="18"/>
            <w:szCs w:val="18"/>
          </w:rPr>
          <w:delText>dataCriteriaSection of the HQMF document</w:delText>
        </w:r>
      </w:del>
      <w:r w:rsidRPr="0073407C">
        <w:rPr>
          <w:rFonts w:ascii="Verdana" w:eastAsia="Times New Roman" w:hAnsi="Verdana" w:cs="Times New Roman"/>
          <w:color w:val="333333"/>
          <w:sz w:val="18"/>
          <w:szCs w:val="18"/>
        </w:rPr>
        <w:t>.</w:t>
      </w:r>
    </w:p>
    <w:p w14:paraId="70BFF3E4" w14:textId="26BC1872"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Chapter 5 discusses measure scoring types, how to specify population criteria in the </w:t>
      </w:r>
      <w:del w:id="53" w:author="Floyd Eisenberg" w:date="2019-02-28T11:26:00Z">
        <w:r w:rsidRPr="0073407C" w:rsidDel="00B43955">
          <w:rPr>
            <w:rFonts w:ascii="Verdana" w:eastAsia="Times New Roman" w:hAnsi="Verdana" w:cs="Times New Roman"/>
            <w:color w:val="333333"/>
            <w:sz w:val="18"/>
            <w:szCs w:val="18"/>
          </w:rPr>
          <w:delText>HQMF document</w:delText>
        </w:r>
      </w:del>
      <w:ins w:id="54" w:author="Floyd Eisenberg" w:date="2019-02-28T11:26:00Z">
        <w:r w:rsidR="00B43955">
          <w:rPr>
            <w:rFonts w:ascii="Verdana" w:eastAsia="Times New Roman" w:hAnsi="Verdana" w:cs="Times New Roman"/>
            <w:color w:val="333333"/>
            <w:sz w:val="18"/>
            <w:szCs w:val="18"/>
          </w:rPr>
          <w:t>eCQM</w:t>
        </w:r>
      </w:ins>
      <w:r w:rsidRPr="0073407C">
        <w:rPr>
          <w:rFonts w:ascii="Verdana" w:eastAsia="Times New Roman" w:hAnsi="Verdana" w:cs="Times New Roman"/>
          <w:color w:val="333333"/>
          <w:sz w:val="18"/>
          <w:szCs w:val="18"/>
        </w:rPr>
        <w:t xml:space="preserve"> </w:t>
      </w:r>
      <w:del w:id="55" w:author="Floyd Eisenberg" w:date="2019-02-28T11:26:00Z">
        <w:r w:rsidRPr="0073407C" w:rsidDel="00B43955">
          <w:rPr>
            <w:rFonts w:ascii="Verdana" w:eastAsia="Times New Roman" w:hAnsi="Verdana" w:cs="Times New Roman"/>
            <w:color w:val="333333"/>
            <w:sz w:val="18"/>
            <w:szCs w:val="18"/>
          </w:rPr>
          <w:delText xml:space="preserve">using CQL, </w:delText>
        </w:r>
      </w:del>
      <w:r w:rsidRPr="0073407C">
        <w:rPr>
          <w:rFonts w:ascii="Verdana" w:eastAsia="Times New Roman" w:hAnsi="Verdana" w:cs="Times New Roman"/>
          <w:color w:val="333333"/>
          <w:sz w:val="18"/>
          <w:szCs w:val="18"/>
        </w:rPr>
        <w:t>and how to specify measure populations in CQL. There are also sections discussing stratification, inclusion of supplemental data, and defining risk adjustment variables.</w:t>
      </w:r>
    </w:p>
    <w:p w14:paraId="0EFC532A" w14:textId="6A22DF51"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Chapter 6 contains a discussion of composite measures and </w:t>
      </w:r>
      <w:del w:id="56" w:author="Floyd Eisenberg" w:date="2019-02-28T11:27:00Z">
        <w:r w:rsidRPr="0073407C" w:rsidDel="00B43955">
          <w:rPr>
            <w:rFonts w:ascii="Verdana" w:eastAsia="Times New Roman" w:hAnsi="Verdana" w:cs="Times New Roman"/>
            <w:color w:val="333333"/>
            <w:sz w:val="18"/>
            <w:szCs w:val="18"/>
          </w:rPr>
          <w:delText xml:space="preserve">HQMF </w:delText>
        </w:r>
      </w:del>
      <w:ins w:id="57" w:author="Floyd Eisenberg" w:date="2019-02-28T11:27:00Z">
        <w:r w:rsidR="00B43955">
          <w:rPr>
            <w:rFonts w:ascii="Verdana" w:eastAsia="Times New Roman" w:hAnsi="Verdana" w:cs="Times New Roman"/>
            <w:color w:val="333333"/>
            <w:sz w:val="18"/>
            <w:szCs w:val="18"/>
          </w:rPr>
          <w:t>FHIR Clinical Reasoning-based</w:t>
        </w:r>
        <w:r w:rsidR="00B43955" w:rsidRPr="0073407C">
          <w:rPr>
            <w:rFonts w:ascii="Verdana" w:eastAsia="Times New Roman" w:hAnsi="Verdana" w:cs="Times New Roman"/>
            <w:color w:val="333333"/>
            <w:sz w:val="18"/>
            <w:szCs w:val="18"/>
          </w:rPr>
          <w:t xml:space="preserve"> </w:t>
        </w:r>
      </w:ins>
      <w:r w:rsidRPr="0073407C">
        <w:rPr>
          <w:rFonts w:ascii="Verdana" w:eastAsia="Times New Roman" w:hAnsi="Verdana" w:cs="Times New Roman"/>
          <w:color w:val="333333"/>
          <w:sz w:val="18"/>
          <w:szCs w:val="18"/>
        </w:rPr>
        <w:t>examples of composite measures.</w:t>
      </w:r>
    </w:p>
    <w:p w14:paraId="010F23F0"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1.4 Audience</w:t>
      </w:r>
    </w:p>
    <w:p w14:paraId="3CE27213" w14:textId="5C245D29"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commentRangeStart w:id="58"/>
      <w:r w:rsidRPr="0073407C">
        <w:rPr>
          <w:rFonts w:ascii="Verdana" w:eastAsia="Times New Roman" w:hAnsi="Verdana" w:cs="Times New Roman"/>
          <w:color w:val="333333"/>
          <w:sz w:val="18"/>
          <w:szCs w:val="18"/>
        </w:rPr>
        <w:t>The audience for this IG includes software developers of measure authoring tools such as the</w:t>
      </w:r>
      <w:ins w:id="59" w:author="Floyd Eisenberg" w:date="2019-02-28T11:27:00Z">
        <w:r w:rsidR="00B43955">
          <w:rPr>
            <w:rFonts w:ascii="Verdana" w:eastAsia="Times New Roman" w:hAnsi="Verdana" w:cs="Times New Roman"/>
            <w:color w:val="333333"/>
            <w:sz w:val="18"/>
            <w:szCs w:val="18"/>
          </w:rPr>
          <w:t xml:space="preserve"> </w:t>
        </w:r>
      </w:ins>
      <w:ins w:id="60" w:author="Floyd Eisenberg" w:date="2019-02-28T11:28:00Z">
        <w:r w:rsidR="00B43955">
          <w:rPr>
            <w:rFonts w:ascii="Verdana" w:eastAsia="Times New Roman" w:hAnsi="Verdana" w:cs="Times New Roman"/>
            <w:color w:val="333333"/>
            <w:sz w:val="18"/>
            <w:szCs w:val="18"/>
          </w:rPr>
          <w:t>US Centers for Medicare and Medicaid Services (CMS)</w:t>
        </w:r>
      </w:ins>
      <w:r w:rsidRPr="0073407C">
        <w:rPr>
          <w:rFonts w:ascii="Verdana" w:eastAsia="Times New Roman" w:hAnsi="Verdana" w:cs="Times New Roman"/>
          <w:color w:val="333333"/>
          <w:sz w:val="18"/>
          <w:szCs w:val="18"/>
        </w:rPr>
        <w:t xml:space="preserve"> Measure Authoring Tool (MAT); measure developers who will specify clinical quality measures using FHIR and CQL; software developers and implementers who will implement the quality measures specified in FHIR and CQL in their institutions or in their vendor products; institutions </w:t>
      </w:r>
      <w:commentRangeEnd w:id="58"/>
      <w:r w:rsidR="009A066B">
        <w:rPr>
          <w:rStyle w:val="CommentReference"/>
        </w:rPr>
        <w:commentReference w:id="58"/>
      </w:r>
      <w:r w:rsidRPr="0073407C">
        <w:rPr>
          <w:rFonts w:ascii="Verdana" w:eastAsia="Times New Roman" w:hAnsi="Verdana" w:cs="Times New Roman"/>
          <w:color w:val="333333"/>
          <w:sz w:val="18"/>
          <w:szCs w:val="18"/>
        </w:rPr>
        <w:t>and organizations who wi</w:t>
      </w:r>
      <w:ins w:id="61" w:author="Floyd Eisenberg" w:date="2019-02-28T11:29:00Z">
        <w:r w:rsidR="00B43955">
          <w:rPr>
            <w:rFonts w:ascii="Verdana" w:eastAsia="Times New Roman" w:hAnsi="Verdana" w:cs="Times New Roman"/>
            <w:color w:val="333333"/>
            <w:sz w:val="18"/>
            <w:szCs w:val="18"/>
          </w:rPr>
          <w:t>s</w:t>
        </w:r>
      </w:ins>
      <w:del w:id="62" w:author="Floyd Eisenberg" w:date="2019-02-28T11:29:00Z">
        <w:r w:rsidRPr="0073407C" w:rsidDel="00B43955">
          <w:rPr>
            <w:rFonts w:ascii="Verdana" w:eastAsia="Times New Roman" w:hAnsi="Verdana" w:cs="Times New Roman"/>
            <w:color w:val="333333"/>
            <w:sz w:val="18"/>
            <w:szCs w:val="18"/>
          </w:rPr>
          <w:delText>t</w:delText>
        </w:r>
      </w:del>
      <w:r w:rsidRPr="0073407C">
        <w:rPr>
          <w:rFonts w:ascii="Verdana" w:eastAsia="Times New Roman" w:hAnsi="Verdana" w:cs="Times New Roman"/>
          <w:color w:val="333333"/>
          <w:sz w:val="18"/>
          <w:szCs w:val="18"/>
        </w:rPr>
        <w:t xml:space="preserve">h to use FHIR and CQL to express and implement quality measures within their health systems; and local, regional, and national quality </w:t>
      </w:r>
      <w:r w:rsidRPr="0073407C">
        <w:rPr>
          <w:rFonts w:ascii="Verdana" w:eastAsia="Times New Roman" w:hAnsi="Verdana" w:cs="Times New Roman"/>
          <w:color w:val="333333"/>
          <w:sz w:val="18"/>
          <w:szCs w:val="18"/>
        </w:rPr>
        <w:lastRenderedPageBreak/>
        <w:t>reporting agencies who wish to receive and process quality reporting documents that are based on measures specified in FHIR and CQL.</w:t>
      </w:r>
    </w:p>
    <w:p w14:paraId="563F0C1C"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1.5 Approach</w:t>
      </w:r>
    </w:p>
    <w:p w14:paraId="4BC05EDF"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The approach taken here is consistent with balloted IGs for </w:t>
      </w:r>
      <w:commentRangeStart w:id="63"/>
      <w:r w:rsidRPr="0073407C">
        <w:rPr>
          <w:rFonts w:ascii="Verdana" w:eastAsia="Times New Roman" w:hAnsi="Verdana" w:cs="Times New Roman"/>
          <w:color w:val="333333"/>
          <w:sz w:val="18"/>
          <w:szCs w:val="18"/>
        </w:rPr>
        <w:t>Fast Healthcare Interoperability Resources (FHIR</w:t>
      </w:r>
      <w:commentRangeEnd w:id="63"/>
      <w:r w:rsidR="00B43955">
        <w:rPr>
          <w:rStyle w:val="CommentReference"/>
        </w:rPr>
        <w:commentReference w:id="63"/>
      </w:r>
      <w:r w:rsidRPr="0073407C">
        <w:rPr>
          <w:rFonts w:ascii="Verdana" w:eastAsia="Times New Roman" w:hAnsi="Verdana" w:cs="Times New Roman"/>
          <w:color w:val="333333"/>
          <w:sz w:val="18"/>
          <w:szCs w:val="18"/>
        </w:rPr>
        <w:t>). These publications view the ultimate implementation specification as a set of formal artifacts, including profiles, extensions, and terminologies. The base FHIR specification provides for the representation of quality measures using the Measure resource, as well as guidance on quality reporting within the Clinical Reasoning module. IGs such as this add constraints to the base resources and guidance through profiles and conformance requirements that further define and restrict the sequence and cardinality of elements in the FHIR resources and the vocabulary sets for coded elements.</w:t>
      </w:r>
    </w:p>
    <w:p w14:paraId="2E045C8A"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IG is STU1 of the FHIR Quality Measure IG. Section 1.8 describes the development of this STU.</w:t>
      </w:r>
    </w:p>
    <w:p w14:paraId="785EF791"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1.6 Scope</w:t>
      </w:r>
    </w:p>
    <w:p w14:paraId="6E4C62EB" w14:textId="225AB065"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IG is a conformance profile, as described in the “Conformance” </w:t>
      </w:r>
      <w:hyperlink r:id="rId14" w:anchor="fn:9" w:history="1">
        <w:r w:rsidRPr="0073407C">
          <w:rPr>
            <w:rFonts w:ascii="Verdana" w:eastAsia="Times New Roman" w:hAnsi="Verdana" w:cs="Times New Roman"/>
            <w:color w:val="428BCA"/>
            <w:sz w:val="14"/>
            <w:szCs w:val="14"/>
            <w:vertAlign w:val="superscript"/>
          </w:rPr>
          <w:t>4</w:t>
        </w:r>
      </w:hyperlink>
      <w:r w:rsidRPr="0073407C">
        <w:rPr>
          <w:rFonts w:ascii="Verdana" w:eastAsia="Times New Roman" w:hAnsi="Verdana" w:cs="Times New Roman"/>
          <w:color w:val="333333"/>
          <w:sz w:val="18"/>
          <w:szCs w:val="18"/>
        </w:rPr>
        <w:t> section of the HL7 FHIR specification. The base resource for this IG is the HL7 FHIR Measure and Library resources and associated guidance within the Clinical Reasoning module</w:t>
      </w:r>
      <w:commentRangeStart w:id="64"/>
      <w:r w:rsidRPr="0073407C">
        <w:rPr>
          <w:rFonts w:ascii="Verdana" w:eastAsia="Times New Roman" w:hAnsi="Verdana" w:cs="Times New Roman"/>
          <w:color w:val="333333"/>
          <w:sz w:val="18"/>
          <w:szCs w:val="18"/>
        </w:rPr>
        <w:t xml:space="preserve">. This IG does not describe every aspect of </w:t>
      </w:r>
      <w:del w:id="65" w:author="Floyd Eisenberg" w:date="2019-02-28T12:09:00Z">
        <w:r w:rsidRPr="0073407C" w:rsidDel="009A066B">
          <w:rPr>
            <w:rFonts w:ascii="Verdana" w:eastAsia="Times New Roman" w:hAnsi="Verdana" w:cs="Times New Roman"/>
            <w:color w:val="333333"/>
            <w:sz w:val="18"/>
            <w:szCs w:val="18"/>
          </w:rPr>
          <w:delText xml:space="preserve">Quality </w:delText>
        </w:r>
      </w:del>
      <w:ins w:id="66" w:author="Floyd Eisenberg" w:date="2019-02-28T12:09:00Z">
        <w:r w:rsidR="009A066B">
          <w:rPr>
            <w:rFonts w:ascii="Verdana" w:eastAsia="Times New Roman" w:hAnsi="Verdana" w:cs="Times New Roman"/>
            <w:color w:val="333333"/>
            <w:sz w:val="18"/>
            <w:szCs w:val="18"/>
          </w:rPr>
          <w:t>q</w:t>
        </w:r>
        <w:r w:rsidR="009A066B" w:rsidRPr="0073407C">
          <w:rPr>
            <w:rFonts w:ascii="Verdana" w:eastAsia="Times New Roman" w:hAnsi="Verdana" w:cs="Times New Roman"/>
            <w:color w:val="333333"/>
            <w:sz w:val="18"/>
            <w:szCs w:val="18"/>
          </w:rPr>
          <w:t xml:space="preserve">uality </w:t>
        </w:r>
      </w:ins>
      <w:del w:id="67" w:author="Floyd Eisenberg" w:date="2019-02-28T12:09:00Z">
        <w:r w:rsidRPr="0073407C" w:rsidDel="009A066B">
          <w:rPr>
            <w:rFonts w:ascii="Verdana" w:eastAsia="Times New Roman" w:hAnsi="Verdana" w:cs="Times New Roman"/>
            <w:color w:val="333333"/>
            <w:sz w:val="18"/>
            <w:szCs w:val="18"/>
          </w:rPr>
          <w:delText xml:space="preserve">Reporting </w:delText>
        </w:r>
      </w:del>
      <w:ins w:id="68" w:author="Floyd Eisenberg" w:date="2019-02-28T12:09:00Z">
        <w:r w:rsidR="009A066B">
          <w:rPr>
            <w:rFonts w:ascii="Verdana" w:eastAsia="Times New Roman" w:hAnsi="Verdana" w:cs="Times New Roman"/>
            <w:color w:val="333333"/>
            <w:sz w:val="18"/>
            <w:szCs w:val="18"/>
          </w:rPr>
          <w:t>r</w:t>
        </w:r>
        <w:r w:rsidR="009A066B" w:rsidRPr="0073407C">
          <w:rPr>
            <w:rFonts w:ascii="Verdana" w:eastAsia="Times New Roman" w:hAnsi="Verdana" w:cs="Times New Roman"/>
            <w:color w:val="333333"/>
            <w:sz w:val="18"/>
            <w:szCs w:val="18"/>
          </w:rPr>
          <w:t xml:space="preserve">eporting </w:t>
        </w:r>
      </w:ins>
      <w:r w:rsidRPr="0073407C">
        <w:rPr>
          <w:rFonts w:ascii="Verdana" w:eastAsia="Times New Roman" w:hAnsi="Verdana" w:cs="Times New Roman"/>
          <w:color w:val="333333"/>
          <w:sz w:val="18"/>
          <w:szCs w:val="18"/>
        </w:rPr>
        <w:t>in FHIR. Rather, it defines profiles and co</w:t>
      </w:r>
      <w:commentRangeEnd w:id="64"/>
      <w:r w:rsidR="00B43955">
        <w:rPr>
          <w:rStyle w:val="CommentReference"/>
        </w:rPr>
        <w:commentReference w:id="64"/>
      </w:r>
      <w:r w:rsidRPr="0073407C">
        <w:rPr>
          <w:rFonts w:ascii="Verdana" w:eastAsia="Times New Roman" w:hAnsi="Verdana" w:cs="Times New Roman"/>
          <w:color w:val="333333"/>
          <w:sz w:val="18"/>
          <w:szCs w:val="18"/>
        </w:rPr>
        <w:t>nstraints on the base Measure and Library resources used in a FHIR Quality Measure. Additional optional Measure and Library elements, not included here, can be included and the result will be compliant with the specifications in this guide.</w:t>
      </w:r>
      <w:ins w:id="69" w:author="Floyd Eisenberg" w:date="2019-02-28T12:09:00Z">
        <w:r w:rsidR="009A066B">
          <w:rPr>
            <w:rFonts w:ascii="Verdana" w:eastAsia="Times New Roman" w:hAnsi="Verdana" w:cs="Times New Roman"/>
            <w:color w:val="333333"/>
            <w:sz w:val="18"/>
            <w:szCs w:val="18"/>
          </w:rPr>
          <w:t xml:space="preserve"> The FHIR Data Export for Quality Measurement (DEQM)</w:t>
        </w:r>
      </w:ins>
      <w:ins w:id="70" w:author="Floyd Eisenberg" w:date="2019-02-28T12:10:00Z">
        <w:r w:rsidR="009A066B">
          <w:rPr>
            <w:rFonts w:ascii="Verdana" w:eastAsia="Times New Roman" w:hAnsi="Verdana" w:cs="Times New Roman"/>
            <w:color w:val="333333"/>
            <w:sz w:val="18"/>
            <w:szCs w:val="18"/>
          </w:rPr>
          <w:t xml:space="preserve"> implementation guide specifies needs for </w:t>
        </w:r>
      </w:ins>
      <w:ins w:id="71" w:author="Floyd Eisenberg" w:date="2019-02-28T12:09:00Z">
        <w:r w:rsidR="009A066B">
          <w:rPr>
            <w:rFonts w:ascii="Verdana" w:eastAsia="Times New Roman" w:hAnsi="Verdana" w:cs="Times New Roman"/>
            <w:color w:val="333333"/>
            <w:sz w:val="18"/>
            <w:szCs w:val="18"/>
          </w:rPr>
          <w:t>FHIR-related quality reporting.</w:t>
        </w:r>
      </w:ins>
    </w:p>
    <w:p w14:paraId="037BCB49"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1.7 Conventions</w:t>
      </w:r>
    </w:p>
    <w:p w14:paraId="3F325103"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The keywords SHALL, SHALL NOT, SHOULD, SHOULD NOT, MAY, and NEED NOT in this document are to be interpreted as defined in RFC 2119. Unlike RFC 2119, however, this specification allows that different applications may not be able to interoperate because of how they use optional features. In particular</w:t>
      </w:r>
    </w:p>
    <w:p w14:paraId="085AC15A" w14:textId="77777777" w:rsidR="0073407C" w:rsidRPr="0073407C" w:rsidRDefault="0073407C" w:rsidP="0073407C">
      <w:pPr>
        <w:numPr>
          <w:ilvl w:val="0"/>
          <w:numId w:val="3"/>
        </w:numPr>
        <w:shd w:val="clear" w:color="auto" w:fill="FFFFFF"/>
        <w:spacing w:after="75" w:line="336" w:lineRule="atLeast"/>
        <w:ind w:left="0"/>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SHALL: an absolute requirement for all implementations</w:t>
      </w:r>
    </w:p>
    <w:p w14:paraId="1CB84455" w14:textId="77777777" w:rsidR="0073407C" w:rsidRPr="0073407C" w:rsidRDefault="0073407C" w:rsidP="0073407C">
      <w:pPr>
        <w:numPr>
          <w:ilvl w:val="0"/>
          <w:numId w:val="3"/>
        </w:numPr>
        <w:shd w:val="clear" w:color="auto" w:fill="FFFFFF"/>
        <w:spacing w:after="75" w:line="336" w:lineRule="atLeast"/>
        <w:ind w:left="0"/>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SHALL NOT: an absolute prohibition against inclusion for all implementations</w:t>
      </w:r>
    </w:p>
    <w:p w14:paraId="642231EA" w14:textId="77777777" w:rsidR="0073407C" w:rsidRPr="0073407C" w:rsidRDefault="0073407C" w:rsidP="0073407C">
      <w:pPr>
        <w:numPr>
          <w:ilvl w:val="0"/>
          <w:numId w:val="3"/>
        </w:numPr>
        <w:shd w:val="clear" w:color="auto" w:fill="FFFFFF"/>
        <w:spacing w:after="75" w:line="336" w:lineRule="atLeast"/>
        <w:ind w:left="0"/>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SHOULD/SHOULD NOT: a best practice or recommendation to be considered by implementers within the context of their particular implementation; there may be valid reasons to ignore an item, but the full implications must be understood and carefully weighed before choosing a different course</w:t>
      </w:r>
    </w:p>
    <w:p w14:paraId="0EE1D153" w14:textId="77777777" w:rsidR="0073407C" w:rsidRPr="0073407C" w:rsidRDefault="0073407C" w:rsidP="0073407C">
      <w:pPr>
        <w:numPr>
          <w:ilvl w:val="0"/>
          <w:numId w:val="3"/>
        </w:numPr>
        <w:shd w:val="clear" w:color="auto" w:fill="FFFFFF"/>
        <w:spacing w:after="75" w:line="336" w:lineRule="atLeast"/>
        <w:ind w:left="0"/>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MAY/NEED NOT: truly optional; can be included or omitted as the implementer decides with no implications</w:t>
      </w:r>
    </w:p>
    <w:p w14:paraId="08282589"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1.8 Background</w:t>
      </w:r>
    </w:p>
    <w:p w14:paraId="0734BE15"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lastRenderedPageBreak/>
        <w:t>This Implementation Guide (IG) defines an approach to using CQL with the FHIR Measure and Library resources for definition quality measures. The guidance here is drawn from Health Quality Measures Format Release 1 Normative (HQMF) </w:t>
      </w:r>
      <w:hyperlink r:id="rId15" w:anchor="fn:4" w:history="1">
        <w:r w:rsidRPr="0073407C">
          <w:rPr>
            <w:rFonts w:ascii="Verdana" w:eastAsia="Times New Roman" w:hAnsi="Verdana" w:cs="Times New Roman"/>
            <w:color w:val="428BCA"/>
            <w:sz w:val="14"/>
            <w:szCs w:val="14"/>
            <w:vertAlign w:val="superscript"/>
          </w:rPr>
          <w:t>5</w:t>
        </w:r>
      </w:hyperlink>
      <w:r w:rsidRPr="0073407C">
        <w:rPr>
          <w:rFonts w:ascii="Verdana" w:eastAsia="Times New Roman" w:hAnsi="Verdana" w:cs="Times New Roman"/>
          <w:color w:val="333333"/>
          <w:sz w:val="18"/>
          <w:szCs w:val="18"/>
        </w:rPr>
        <w:t>, as well as the CQL-Based HQMF IG.</w:t>
      </w:r>
    </w:p>
    <w:p w14:paraId="0D6CDFC8"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Implementation Guide is the successor of the CQL-based HQMF IG STU4 (Figure 2a).</w:t>
      </w:r>
    </w:p>
    <w:p w14:paraId="24D1BF52" w14:textId="0636E18F" w:rsidR="0073407C" w:rsidRPr="0073407C" w:rsidDel="00BB7D55" w:rsidRDefault="0073407C" w:rsidP="0073407C">
      <w:pPr>
        <w:shd w:val="clear" w:color="auto" w:fill="FFFFFF"/>
        <w:spacing w:after="150" w:line="336" w:lineRule="atLeast"/>
        <w:rPr>
          <w:del w:id="72" w:author="Floyd Eisenberg" w:date="2019-02-28T12:22:00Z"/>
          <w:rFonts w:ascii="Verdana" w:eastAsia="Times New Roman" w:hAnsi="Verdana" w:cs="Times New Roman"/>
          <w:color w:val="333333"/>
          <w:sz w:val="18"/>
          <w:szCs w:val="18"/>
        </w:rPr>
      </w:pPr>
      <w:del w:id="73" w:author="Floyd Eisenberg" w:date="2019-02-28T12:22:00Z">
        <w:r w:rsidRPr="0073407C" w:rsidDel="00BB7D55">
          <w:rPr>
            <w:rFonts w:ascii="Verdana" w:eastAsia="Times New Roman" w:hAnsi="Verdana" w:cs="Times New Roman"/>
            <w:noProof/>
            <w:color w:val="333333"/>
            <w:sz w:val="18"/>
            <w:szCs w:val="18"/>
          </w:rPr>
          <w:drawing>
            <wp:inline distT="0" distB="0" distL="0" distR="0" wp14:anchorId="1C115E47" wp14:editId="77EC7FBA">
              <wp:extent cx="2836545" cy="2802255"/>
              <wp:effectExtent l="0" t="0" r="1905" b="0"/>
              <wp:docPr id="2" name="Picture 2" descr="QDM Based HQMF 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M Based HQMF 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545" cy="2802255"/>
                      </a:xfrm>
                      <a:prstGeom prst="rect">
                        <a:avLst/>
                      </a:prstGeom>
                      <a:noFill/>
                      <a:ln>
                        <a:noFill/>
                      </a:ln>
                    </pic:spPr>
                  </pic:pic>
                </a:graphicData>
              </a:graphic>
            </wp:inline>
          </w:drawing>
        </w:r>
      </w:del>
    </w:p>
    <w:p w14:paraId="1DA56117" w14:textId="1A36761A" w:rsidR="0073407C" w:rsidRPr="0073407C" w:rsidDel="00BB7D55" w:rsidRDefault="0073407C" w:rsidP="0073407C">
      <w:pPr>
        <w:shd w:val="clear" w:color="auto" w:fill="FFFFFF"/>
        <w:spacing w:after="150" w:line="336" w:lineRule="atLeast"/>
        <w:rPr>
          <w:del w:id="74" w:author="Floyd Eisenberg" w:date="2019-02-28T12:22:00Z"/>
          <w:rFonts w:ascii="Verdana" w:eastAsia="Times New Roman" w:hAnsi="Verdana" w:cs="Times New Roman"/>
          <w:color w:val="333333"/>
          <w:sz w:val="18"/>
          <w:szCs w:val="18"/>
        </w:rPr>
      </w:pPr>
      <w:del w:id="75" w:author="Floyd Eisenberg" w:date="2019-02-28T12:22:00Z">
        <w:r w:rsidRPr="0073407C" w:rsidDel="00BB7D55">
          <w:rPr>
            <w:rFonts w:ascii="Verdana" w:eastAsia="Times New Roman" w:hAnsi="Verdana" w:cs="Times New Roman"/>
            <w:color w:val="333333"/>
            <w:sz w:val="18"/>
            <w:szCs w:val="18"/>
          </w:rPr>
          <w:delText>(a) QDM based HQMF IG </w:delText>
        </w:r>
        <w:r w:rsidR="0079285B" w:rsidDel="00BB7D55">
          <w:rPr>
            <w:rFonts w:ascii="Verdana" w:eastAsia="Times New Roman" w:hAnsi="Verdana" w:cs="Times New Roman"/>
            <w:color w:val="428BCA"/>
            <w:sz w:val="14"/>
            <w:szCs w:val="14"/>
            <w:vertAlign w:val="superscript"/>
          </w:rPr>
          <w:fldChar w:fldCharType="begin"/>
        </w:r>
        <w:r w:rsidR="0079285B" w:rsidDel="00BB7D55">
          <w:rPr>
            <w:rFonts w:ascii="Verdana" w:eastAsia="Times New Roman" w:hAnsi="Verdana" w:cs="Times New Roman"/>
            <w:color w:val="428BCA"/>
            <w:sz w:val="14"/>
            <w:szCs w:val="14"/>
            <w:vertAlign w:val="superscript"/>
          </w:rPr>
          <w:delInstrText xml:space="preserve"> HYPERLINK "http://build.fhir.org/ig/cqframework/cqf-measures/introduction.html" \l "fn:5" </w:delInstrText>
        </w:r>
        <w:r w:rsidR="0079285B" w:rsidDel="00BB7D55">
          <w:rPr>
            <w:rFonts w:ascii="Verdana" w:eastAsia="Times New Roman" w:hAnsi="Verdana" w:cs="Times New Roman"/>
            <w:color w:val="428BCA"/>
            <w:sz w:val="14"/>
            <w:szCs w:val="14"/>
            <w:vertAlign w:val="superscript"/>
          </w:rPr>
          <w:fldChar w:fldCharType="separate"/>
        </w:r>
        <w:r w:rsidRPr="0073407C" w:rsidDel="00BB7D55">
          <w:rPr>
            <w:rFonts w:ascii="Verdana" w:eastAsia="Times New Roman" w:hAnsi="Verdana" w:cs="Times New Roman"/>
            <w:color w:val="428BCA"/>
            <w:sz w:val="14"/>
            <w:szCs w:val="14"/>
            <w:vertAlign w:val="superscript"/>
          </w:rPr>
          <w:delText>6</w:delText>
        </w:r>
        <w:r w:rsidR="0079285B" w:rsidDel="00BB7D55">
          <w:rPr>
            <w:rFonts w:ascii="Verdana" w:eastAsia="Times New Roman" w:hAnsi="Verdana" w:cs="Times New Roman"/>
            <w:color w:val="428BCA"/>
            <w:sz w:val="14"/>
            <w:szCs w:val="14"/>
            <w:vertAlign w:val="superscript"/>
          </w:rPr>
          <w:fldChar w:fldCharType="end"/>
        </w:r>
      </w:del>
    </w:p>
    <w:p w14:paraId="6C8A80F3" w14:textId="3034BC69" w:rsidR="0073407C" w:rsidRPr="0073407C" w:rsidDel="00BB7D55" w:rsidRDefault="0073407C" w:rsidP="0073407C">
      <w:pPr>
        <w:shd w:val="clear" w:color="auto" w:fill="FFFFFF"/>
        <w:spacing w:after="150" w:line="336" w:lineRule="atLeast"/>
        <w:rPr>
          <w:del w:id="76" w:author="Floyd Eisenberg" w:date="2019-02-28T12:22:00Z"/>
          <w:rFonts w:ascii="Verdana" w:eastAsia="Times New Roman" w:hAnsi="Verdana" w:cs="Times New Roman"/>
          <w:color w:val="333333"/>
          <w:sz w:val="18"/>
          <w:szCs w:val="18"/>
        </w:rPr>
      </w:pPr>
      <w:del w:id="77" w:author="Floyd Eisenberg" w:date="2019-02-28T12:22:00Z">
        <w:r w:rsidRPr="0073407C" w:rsidDel="00BB7D55">
          <w:rPr>
            <w:rFonts w:ascii="Verdana" w:eastAsia="Times New Roman" w:hAnsi="Verdana" w:cs="Times New Roman"/>
            <w:noProof/>
            <w:color w:val="333333"/>
            <w:sz w:val="18"/>
            <w:szCs w:val="18"/>
          </w:rPr>
          <w:drawing>
            <wp:inline distT="0" distB="0" distL="0" distR="0" wp14:anchorId="615A9C5D" wp14:editId="60B60108">
              <wp:extent cx="2836545" cy="2811145"/>
              <wp:effectExtent l="0" t="0" r="1905" b="8255"/>
              <wp:docPr id="1" name="Picture 1" descr="CQL Based HQMF 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L Based HQMF 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6545" cy="2811145"/>
                      </a:xfrm>
                      <a:prstGeom prst="rect">
                        <a:avLst/>
                      </a:prstGeom>
                      <a:noFill/>
                      <a:ln>
                        <a:noFill/>
                      </a:ln>
                    </pic:spPr>
                  </pic:pic>
                </a:graphicData>
              </a:graphic>
            </wp:inline>
          </w:drawing>
        </w:r>
      </w:del>
    </w:p>
    <w:p w14:paraId="1881E311" w14:textId="0F6A7F36" w:rsidR="0073407C" w:rsidRPr="0073407C" w:rsidDel="00BB7D55" w:rsidRDefault="0073407C" w:rsidP="0073407C">
      <w:pPr>
        <w:shd w:val="clear" w:color="auto" w:fill="FFFFFF"/>
        <w:spacing w:after="150" w:line="336" w:lineRule="atLeast"/>
        <w:rPr>
          <w:del w:id="78" w:author="Floyd Eisenberg" w:date="2019-02-28T12:22:00Z"/>
          <w:rFonts w:ascii="Verdana" w:eastAsia="Times New Roman" w:hAnsi="Verdana" w:cs="Times New Roman"/>
          <w:color w:val="333333"/>
          <w:sz w:val="18"/>
          <w:szCs w:val="18"/>
        </w:rPr>
      </w:pPr>
      <w:del w:id="79" w:author="Floyd Eisenberg" w:date="2019-02-28T12:22:00Z">
        <w:r w:rsidRPr="0073407C" w:rsidDel="00BB7D55">
          <w:rPr>
            <w:rFonts w:ascii="Verdana" w:eastAsia="Times New Roman" w:hAnsi="Verdana" w:cs="Times New Roman"/>
            <w:color w:val="333333"/>
            <w:sz w:val="18"/>
            <w:szCs w:val="18"/>
          </w:rPr>
          <w:lastRenderedPageBreak/>
          <w:delText>(b) CQL based HQMF IG (this IG)</w:delText>
        </w:r>
      </w:del>
      <w:ins w:id="80" w:author="Floyd Eisenberg" w:date="2019-02-28T12:24:00Z">
        <w:r w:rsidR="00BB7D55" w:rsidRPr="00BB7D55">
          <w:rPr>
            <w:noProof/>
          </w:rPr>
          <w:t xml:space="preserve"> </w:t>
        </w:r>
      </w:ins>
      <w:ins w:id="81" w:author="Floyd Eisenberg" w:date="2019-02-28T12:37:00Z">
        <w:r w:rsidR="005302E5" w:rsidRPr="005302E5">
          <w:rPr>
            <w:noProof/>
          </w:rPr>
          <w:drawing>
            <wp:inline distT="0" distB="0" distL="0" distR="0" wp14:anchorId="039EE987" wp14:editId="20EF31DC">
              <wp:extent cx="4459334" cy="2167732"/>
              <wp:effectExtent l="0" t="0" r="0" b="4445"/>
              <wp:docPr id="21" name="Picture 20">
                <a:extLst xmlns:a="http://schemas.openxmlformats.org/drawingml/2006/main">
                  <a:ext uri="{FF2B5EF4-FFF2-40B4-BE49-F238E27FC236}">
                    <a16:creationId xmlns:a16="http://schemas.microsoft.com/office/drawing/2014/main" id="{03D3BEA9-8538-47F7-8B1C-7F448AE633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03D3BEA9-8538-47F7-8B1C-7F448AE63391}"/>
                          </a:ext>
                        </a:extLst>
                      </pic:cNvPr>
                      <pic:cNvPicPr>
                        <a:picLocks noChangeAspect="1"/>
                      </pic:cNvPicPr>
                    </pic:nvPicPr>
                    <pic:blipFill>
                      <a:blip r:embed="rId18"/>
                      <a:stretch>
                        <a:fillRect/>
                      </a:stretch>
                    </pic:blipFill>
                    <pic:spPr>
                      <a:xfrm>
                        <a:off x="0" y="0"/>
                        <a:ext cx="4469562" cy="2172704"/>
                      </a:xfrm>
                      <a:prstGeom prst="rect">
                        <a:avLst/>
                      </a:prstGeom>
                    </pic:spPr>
                  </pic:pic>
                </a:graphicData>
              </a:graphic>
            </wp:inline>
          </w:drawing>
        </w:r>
      </w:ins>
    </w:p>
    <w:p w14:paraId="49F0AF29" w14:textId="4CE4CF5A"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Figure 2: Relationship </w:t>
      </w:r>
      <w:commentRangeStart w:id="82"/>
      <w:r w:rsidRPr="0073407C">
        <w:rPr>
          <w:rFonts w:ascii="Verdana" w:eastAsia="Times New Roman" w:hAnsi="Verdana" w:cs="Times New Roman"/>
          <w:color w:val="333333"/>
          <w:sz w:val="18"/>
          <w:szCs w:val="18"/>
        </w:rPr>
        <w:t xml:space="preserve">between </w:t>
      </w:r>
      <w:del w:id="83" w:author="Floyd Eisenberg" w:date="2019-02-28T12:25:00Z">
        <w:r w:rsidRPr="0073407C" w:rsidDel="00BB7D55">
          <w:rPr>
            <w:rFonts w:ascii="Verdana" w:eastAsia="Times New Roman" w:hAnsi="Verdana" w:cs="Times New Roman"/>
            <w:color w:val="333333"/>
            <w:sz w:val="18"/>
            <w:szCs w:val="18"/>
          </w:rPr>
          <w:delText xml:space="preserve">QDM </w:delText>
        </w:r>
      </w:del>
      <w:ins w:id="84" w:author="Floyd Eisenberg" w:date="2019-02-28T12:25:00Z">
        <w:r w:rsidR="00BB7D55">
          <w:rPr>
            <w:rFonts w:ascii="Verdana" w:eastAsia="Times New Roman" w:hAnsi="Verdana" w:cs="Times New Roman"/>
            <w:color w:val="333333"/>
            <w:sz w:val="18"/>
            <w:szCs w:val="18"/>
          </w:rPr>
          <w:t>CQL-</w:t>
        </w:r>
      </w:ins>
      <w:r w:rsidRPr="0073407C">
        <w:rPr>
          <w:rFonts w:ascii="Verdana" w:eastAsia="Times New Roman" w:hAnsi="Verdana" w:cs="Times New Roman"/>
          <w:color w:val="333333"/>
          <w:sz w:val="18"/>
          <w:szCs w:val="18"/>
        </w:rPr>
        <w:t xml:space="preserve">based </w:t>
      </w:r>
      <w:ins w:id="85" w:author="Floyd Eisenberg" w:date="2019-02-28T12:25:00Z">
        <w:r w:rsidR="00BB7D55">
          <w:rPr>
            <w:rFonts w:ascii="Verdana" w:eastAsia="Times New Roman" w:hAnsi="Verdana" w:cs="Times New Roman"/>
            <w:color w:val="333333"/>
            <w:sz w:val="18"/>
            <w:szCs w:val="18"/>
          </w:rPr>
          <w:t xml:space="preserve">HQMF </w:t>
        </w:r>
      </w:ins>
      <w:r w:rsidRPr="0073407C">
        <w:rPr>
          <w:rFonts w:ascii="Verdana" w:eastAsia="Times New Roman" w:hAnsi="Verdana" w:cs="Times New Roman"/>
          <w:color w:val="333333"/>
          <w:sz w:val="18"/>
          <w:szCs w:val="18"/>
        </w:rPr>
        <w:t xml:space="preserve">and </w:t>
      </w:r>
      <w:del w:id="86" w:author="Floyd Eisenberg" w:date="2019-02-28T12:25:00Z">
        <w:r w:rsidRPr="0073407C" w:rsidDel="00BB7D55">
          <w:rPr>
            <w:rFonts w:ascii="Verdana" w:eastAsia="Times New Roman" w:hAnsi="Verdana" w:cs="Times New Roman"/>
            <w:color w:val="333333"/>
            <w:sz w:val="18"/>
            <w:szCs w:val="18"/>
          </w:rPr>
          <w:delText>CQL based HQMF</w:delText>
        </w:r>
      </w:del>
      <w:ins w:id="87" w:author="Floyd Eisenberg" w:date="2019-02-28T12:25:00Z">
        <w:r w:rsidR="00BB7D55">
          <w:rPr>
            <w:rFonts w:ascii="Verdana" w:eastAsia="Times New Roman" w:hAnsi="Verdana" w:cs="Times New Roman"/>
            <w:color w:val="333333"/>
            <w:sz w:val="18"/>
            <w:szCs w:val="18"/>
          </w:rPr>
          <w:t>FHIR Quality Measure</w:t>
        </w:r>
      </w:ins>
      <w:r w:rsidRPr="0073407C">
        <w:rPr>
          <w:rFonts w:ascii="Verdana" w:eastAsia="Times New Roman" w:hAnsi="Verdana" w:cs="Times New Roman"/>
          <w:color w:val="333333"/>
          <w:sz w:val="18"/>
          <w:szCs w:val="18"/>
        </w:rPr>
        <w:t xml:space="preserve"> IG’s.</w:t>
      </w:r>
      <w:commentRangeEnd w:id="82"/>
      <w:r w:rsidR="00B43955">
        <w:rPr>
          <w:rStyle w:val="CommentReference"/>
        </w:rPr>
        <w:commentReference w:id="82"/>
      </w:r>
    </w:p>
    <w:p w14:paraId="317C8346"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1.8.1 Clinical Quality Language R1.4</w:t>
      </w:r>
    </w:p>
    <w:p w14:paraId="10C4E3EF"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Clinical Quality Language R1.4 (CQL) is an HL7 standard for trial use (STU) </w:t>
      </w:r>
      <w:hyperlink r:id="rId19" w:anchor="fn:3" w:history="1">
        <w:r w:rsidRPr="0073407C">
          <w:rPr>
            <w:rFonts w:ascii="Verdana" w:eastAsia="Times New Roman" w:hAnsi="Verdana" w:cs="Times New Roman"/>
            <w:color w:val="428BCA"/>
            <w:sz w:val="14"/>
            <w:szCs w:val="14"/>
            <w:vertAlign w:val="superscript"/>
          </w:rPr>
          <w:t>3</w:t>
        </w:r>
      </w:hyperlink>
      <w:r w:rsidRPr="0073407C">
        <w:rPr>
          <w:rFonts w:ascii="Verdana" w:eastAsia="Times New Roman" w:hAnsi="Verdana" w:cs="Times New Roman"/>
          <w:color w:val="333333"/>
          <w:sz w:val="18"/>
          <w:szCs w:val="18"/>
        </w:rP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6C68F095" w14:textId="2BBB9822"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 xml:space="preserve">1.8.2 </w:t>
      </w:r>
      <w:commentRangeStart w:id="88"/>
      <w:r w:rsidRPr="0073407C">
        <w:rPr>
          <w:rFonts w:ascii="Helvetica" w:eastAsia="Times New Roman" w:hAnsi="Helvetica" w:cs="Helvetica"/>
          <w:color w:val="000000"/>
          <w:sz w:val="24"/>
          <w:szCs w:val="24"/>
        </w:rPr>
        <w:t>QDM based HQMF IG R1.4</w:t>
      </w:r>
    </w:p>
    <w:p w14:paraId="10E27D24"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The QDM based HQMF IG R1.4 </w:t>
      </w:r>
      <w:hyperlink r:id="rId20" w:anchor="fn:5" w:history="1">
        <w:r w:rsidRPr="0073407C">
          <w:rPr>
            <w:rFonts w:ascii="Verdana" w:eastAsia="Times New Roman" w:hAnsi="Verdana" w:cs="Times New Roman"/>
            <w:color w:val="428BCA"/>
            <w:sz w:val="14"/>
            <w:szCs w:val="14"/>
            <w:vertAlign w:val="superscript"/>
          </w:rPr>
          <w:t>6</w:t>
        </w:r>
      </w:hyperlink>
      <w:r w:rsidRPr="0073407C">
        <w:rPr>
          <w:rFonts w:ascii="Verdana" w:eastAsia="Times New Roman" w:hAnsi="Verdana" w:cs="Times New Roman"/>
          <w:color w:val="333333"/>
          <w:sz w:val="18"/>
          <w:szCs w:val="18"/>
        </w:rPr>
        <w:t> published October 2016 described how to construct an HQMF measure using QDM data elements and QDM logic (Figure 2a). That IG was built using QDM version 4.3.</w:t>
      </w:r>
      <w:commentRangeEnd w:id="88"/>
      <w:r w:rsidR="00BB7D55">
        <w:rPr>
          <w:rStyle w:val="CommentReference"/>
        </w:rPr>
        <w:commentReference w:id="88"/>
      </w:r>
    </w:p>
    <w:p w14:paraId="5BE78F0A" w14:textId="3F965039"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1.8.3 CQL based HQMF IG R1 STU</w:t>
      </w:r>
      <w:ins w:id="89" w:author="Floyd Eisenberg" w:date="2019-02-28T12:27:00Z">
        <w:r w:rsidR="00BB7D55">
          <w:rPr>
            <w:rFonts w:ascii="Helvetica" w:eastAsia="Times New Roman" w:hAnsi="Helvetica" w:cs="Helvetica"/>
            <w:color w:val="000000"/>
            <w:sz w:val="24"/>
            <w:szCs w:val="24"/>
          </w:rPr>
          <w:t>3</w:t>
        </w:r>
      </w:ins>
      <w:del w:id="90" w:author="Floyd Eisenberg" w:date="2019-02-28T12:27:00Z">
        <w:r w:rsidRPr="0073407C" w:rsidDel="00BB7D55">
          <w:rPr>
            <w:rFonts w:ascii="Helvetica" w:eastAsia="Times New Roman" w:hAnsi="Helvetica" w:cs="Helvetica"/>
            <w:color w:val="000000"/>
            <w:sz w:val="24"/>
            <w:szCs w:val="24"/>
          </w:rPr>
          <w:delText>1</w:delText>
        </w:r>
      </w:del>
    </w:p>
    <w:p w14:paraId="5D675EFA" w14:textId="334FCEA8"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The first version of the </w:t>
      </w:r>
      <w:del w:id="91" w:author="Floyd Eisenberg" w:date="2019-02-28T12:34:00Z">
        <w:r w:rsidRPr="0073407C" w:rsidDel="005302E5">
          <w:rPr>
            <w:rFonts w:ascii="Verdana" w:eastAsia="Times New Roman" w:hAnsi="Verdana" w:cs="Times New Roman"/>
            <w:color w:val="333333"/>
            <w:sz w:val="18"/>
            <w:szCs w:val="18"/>
          </w:rPr>
          <w:delText xml:space="preserve">CQL </w:delText>
        </w:r>
      </w:del>
      <w:ins w:id="92" w:author="Floyd Eisenberg" w:date="2019-02-28T12:34:00Z">
        <w:r w:rsidR="005302E5" w:rsidRPr="0073407C">
          <w:rPr>
            <w:rFonts w:ascii="Verdana" w:eastAsia="Times New Roman" w:hAnsi="Verdana" w:cs="Times New Roman"/>
            <w:color w:val="333333"/>
            <w:sz w:val="18"/>
            <w:szCs w:val="18"/>
          </w:rPr>
          <w:t>CQL</w:t>
        </w:r>
        <w:r w:rsidR="005302E5">
          <w:rPr>
            <w:rFonts w:ascii="Verdana" w:eastAsia="Times New Roman" w:hAnsi="Verdana" w:cs="Times New Roman"/>
            <w:color w:val="333333"/>
            <w:sz w:val="18"/>
            <w:szCs w:val="18"/>
          </w:rPr>
          <w:t>-</w:t>
        </w:r>
      </w:ins>
      <w:r w:rsidRPr="0073407C">
        <w:rPr>
          <w:rFonts w:ascii="Verdana" w:eastAsia="Times New Roman" w:hAnsi="Verdana" w:cs="Times New Roman"/>
          <w:color w:val="333333"/>
          <w:sz w:val="18"/>
          <w:szCs w:val="18"/>
        </w:rPr>
        <w:t xml:space="preserve">based HQMF IG was released in September 2015 and was intended to be used in conjunction with the </w:t>
      </w:r>
      <w:ins w:id="93" w:author="Floyd Eisenberg" w:date="2019-02-28T12:34:00Z">
        <w:r w:rsidR="005302E5">
          <w:rPr>
            <w:rFonts w:ascii="Verdana" w:eastAsia="Times New Roman" w:hAnsi="Verdana" w:cs="Times New Roman"/>
            <w:color w:val="333333"/>
            <w:sz w:val="18"/>
            <w:szCs w:val="18"/>
          </w:rPr>
          <w:t xml:space="preserve">pre-existing </w:t>
        </w:r>
      </w:ins>
      <w:r w:rsidRPr="0073407C">
        <w:rPr>
          <w:rFonts w:ascii="Verdana" w:eastAsia="Times New Roman" w:hAnsi="Verdana" w:cs="Times New Roman"/>
          <w:color w:val="333333"/>
          <w:sz w:val="18"/>
          <w:szCs w:val="18"/>
        </w:rPr>
        <w:t>QDM</w:t>
      </w:r>
      <w:ins w:id="94" w:author="Floyd Eisenberg" w:date="2019-02-28T12:34:00Z">
        <w:r w:rsidR="005302E5">
          <w:rPr>
            <w:rFonts w:ascii="Verdana" w:eastAsia="Times New Roman" w:hAnsi="Verdana" w:cs="Times New Roman"/>
            <w:color w:val="333333"/>
            <w:sz w:val="18"/>
            <w:szCs w:val="18"/>
          </w:rPr>
          <w:t>-</w:t>
        </w:r>
      </w:ins>
      <w:del w:id="95" w:author="Floyd Eisenberg" w:date="2019-02-28T12:34:00Z">
        <w:r w:rsidRPr="0073407C" w:rsidDel="005302E5">
          <w:rPr>
            <w:rFonts w:ascii="Verdana" w:eastAsia="Times New Roman" w:hAnsi="Verdana" w:cs="Times New Roman"/>
            <w:color w:val="333333"/>
            <w:sz w:val="18"/>
            <w:szCs w:val="18"/>
          </w:rPr>
          <w:delText xml:space="preserve"> </w:delText>
        </w:r>
      </w:del>
      <w:r w:rsidRPr="0073407C">
        <w:rPr>
          <w:rFonts w:ascii="Verdana" w:eastAsia="Times New Roman" w:hAnsi="Verdana" w:cs="Times New Roman"/>
          <w:color w:val="333333"/>
          <w:sz w:val="18"/>
          <w:szCs w:val="18"/>
        </w:rPr>
        <w:t xml:space="preserve">based HQMF R1 IG. Since 2015, the community and the standards </w:t>
      </w:r>
      <w:del w:id="96" w:author="Floyd Eisenberg" w:date="2019-02-28T12:34:00Z">
        <w:r w:rsidRPr="0073407C" w:rsidDel="005302E5">
          <w:rPr>
            <w:rFonts w:ascii="Verdana" w:eastAsia="Times New Roman" w:hAnsi="Verdana" w:cs="Times New Roman"/>
            <w:color w:val="333333"/>
            <w:sz w:val="18"/>
            <w:szCs w:val="18"/>
          </w:rPr>
          <w:delText xml:space="preserve">have </w:delText>
        </w:r>
      </w:del>
      <w:r w:rsidRPr="0073407C">
        <w:rPr>
          <w:rFonts w:ascii="Verdana" w:eastAsia="Times New Roman" w:hAnsi="Verdana" w:cs="Times New Roman"/>
          <w:color w:val="333333"/>
          <w:sz w:val="18"/>
          <w:szCs w:val="18"/>
        </w:rPr>
        <w:t xml:space="preserve">evolved and </w:t>
      </w:r>
      <w:ins w:id="97" w:author="Floyd Eisenberg" w:date="2019-02-28T12:29:00Z">
        <w:r w:rsidR="005302E5">
          <w:rPr>
            <w:rFonts w:ascii="Verdana" w:eastAsia="Times New Roman" w:hAnsi="Verdana" w:cs="Times New Roman"/>
            <w:color w:val="333333"/>
            <w:sz w:val="18"/>
            <w:szCs w:val="18"/>
          </w:rPr>
          <w:t xml:space="preserve">the current version of </w:t>
        </w:r>
      </w:ins>
      <w:r w:rsidRPr="0073407C">
        <w:rPr>
          <w:rFonts w:ascii="Verdana" w:eastAsia="Times New Roman" w:hAnsi="Verdana" w:cs="Times New Roman"/>
          <w:color w:val="333333"/>
          <w:sz w:val="18"/>
          <w:szCs w:val="18"/>
        </w:rPr>
        <w:t xml:space="preserve">QDM </w:t>
      </w:r>
      <w:ins w:id="98" w:author="Floyd Eisenberg" w:date="2019-02-28T12:29:00Z">
        <w:r w:rsidR="005302E5">
          <w:rPr>
            <w:rFonts w:ascii="Verdana" w:eastAsia="Times New Roman" w:hAnsi="Verdana" w:cs="Times New Roman"/>
            <w:color w:val="333333"/>
            <w:sz w:val="18"/>
            <w:szCs w:val="18"/>
          </w:rPr>
          <w:t>(</w:t>
        </w:r>
      </w:ins>
      <w:r w:rsidRPr="0073407C">
        <w:rPr>
          <w:rFonts w:ascii="Verdana" w:eastAsia="Times New Roman" w:hAnsi="Verdana" w:cs="Times New Roman"/>
          <w:color w:val="333333"/>
          <w:sz w:val="18"/>
          <w:szCs w:val="18"/>
        </w:rPr>
        <w:t>v5.</w:t>
      </w:r>
      <w:del w:id="99" w:author="Floyd Eisenberg" w:date="2019-02-28T12:29:00Z">
        <w:r w:rsidRPr="0073407C" w:rsidDel="00BB7D55">
          <w:rPr>
            <w:rFonts w:ascii="Verdana" w:eastAsia="Times New Roman" w:hAnsi="Verdana" w:cs="Times New Roman"/>
            <w:color w:val="333333"/>
            <w:sz w:val="18"/>
            <w:szCs w:val="18"/>
          </w:rPr>
          <w:delText xml:space="preserve">02 </w:delText>
        </w:r>
      </w:del>
      <w:ins w:id="100" w:author="Floyd Eisenberg" w:date="2019-02-28T12:29:00Z">
        <w:r w:rsidR="00BB7D55">
          <w:rPr>
            <w:rFonts w:ascii="Verdana" w:eastAsia="Times New Roman" w:hAnsi="Verdana" w:cs="Times New Roman"/>
            <w:color w:val="333333"/>
            <w:sz w:val="18"/>
            <w:szCs w:val="18"/>
          </w:rPr>
          <w:t>4</w:t>
        </w:r>
        <w:r w:rsidR="005302E5">
          <w:rPr>
            <w:rFonts w:ascii="Verdana" w:eastAsia="Times New Roman" w:hAnsi="Verdana" w:cs="Times New Roman"/>
            <w:color w:val="333333"/>
            <w:sz w:val="18"/>
            <w:szCs w:val="18"/>
          </w:rPr>
          <w:t>)</w:t>
        </w:r>
        <w:r w:rsidR="00BB7D55" w:rsidRPr="0073407C">
          <w:rPr>
            <w:rFonts w:ascii="Verdana" w:eastAsia="Times New Roman" w:hAnsi="Verdana" w:cs="Times New Roman"/>
            <w:color w:val="333333"/>
            <w:sz w:val="18"/>
            <w:szCs w:val="18"/>
          </w:rPr>
          <w:t xml:space="preserve"> </w:t>
        </w:r>
      </w:ins>
      <w:r w:rsidRPr="0073407C">
        <w:rPr>
          <w:rFonts w:ascii="Verdana" w:eastAsia="Times New Roman" w:hAnsi="Verdana" w:cs="Times New Roman"/>
          <w:color w:val="333333"/>
          <w:sz w:val="18"/>
          <w:szCs w:val="18"/>
        </w:rPr>
        <w:t xml:space="preserve">no longer contains expression logic, ceding this functionality to CQL. </w:t>
      </w:r>
      <w:del w:id="101" w:author="Floyd Eisenberg" w:date="2019-02-28T12:29:00Z">
        <w:r w:rsidRPr="0073407C" w:rsidDel="005302E5">
          <w:rPr>
            <w:rFonts w:ascii="Verdana" w:eastAsia="Times New Roman" w:hAnsi="Verdana" w:cs="Times New Roman"/>
            <w:color w:val="333333"/>
            <w:sz w:val="18"/>
            <w:szCs w:val="18"/>
          </w:rPr>
          <w:delText>As such, no stand-alone QDM based HQMF IG will be built upon future versions of QDM starting with QDM v5.02. Rather, t</w:delText>
        </w:r>
      </w:del>
      <w:ins w:id="102" w:author="Floyd Eisenberg" w:date="2019-02-28T12:29:00Z">
        <w:r w:rsidR="005302E5">
          <w:rPr>
            <w:rFonts w:ascii="Verdana" w:eastAsia="Times New Roman" w:hAnsi="Verdana" w:cs="Times New Roman"/>
            <w:color w:val="333333"/>
            <w:sz w:val="18"/>
            <w:szCs w:val="18"/>
          </w:rPr>
          <w:t>T</w:t>
        </w:r>
      </w:ins>
      <w:r w:rsidRPr="0073407C">
        <w:rPr>
          <w:rFonts w:ascii="Verdana" w:eastAsia="Times New Roman" w:hAnsi="Verdana" w:cs="Times New Roman"/>
          <w:color w:val="333333"/>
          <w:sz w:val="18"/>
          <w:szCs w:val="18"/>
        </w:rPr>
        <w:t>h</w:t>
      </w:r>
      <w:ins w:id="103" w:author="Floyd Eisenberg" w:date="2019-02-28T12:33:00Z">
        <w:r w:rsidR="005302E5">
          <w:rPr>
            <w:rFonts w:ascii="Verdana" w:eastAsia="Times New Roman" w:hAnsi="Verdana" w:cs="Times New Roman"/>
            <w:color w:val="333333"/>
            <w:sz w:val="18"/>
            <w:szCs w:val="18"/>
          </w:rPr>
          <w:t>e</w:t>
        </w:r>
      </w:ins>
      <w:del w:id="104" w:author="Floyd Eisenberg" w:date="2019-02-28T12:33:00Z">
        <w:r w:rsidRPr="0073407C" w:rsidDel="005302E5">
          <w:rPr>
            <w:rFonts w:ascii="Verdana" w:eastAsia="Times New Roman" w:hAnsi="Verdana" w:cs="Times New Roman"/>
            <w:color w:val="333333"/>
            <w:sz w:val="18"/>
            <w:szCs w:val="18"/>
          </w:rPr>
          <w:delText>is</w:delText>
        </w:r>
      </w:del>
      <w:r w:rsidRPr="0073407C">
        <w:rPr>
          <w:rFonts w:ascii="Verdana" w:eastAsia="Times New Roman" w:hAnsi="Verdana" w:cs="Times New Roman"/>
          <w:color w:val="333333"/>
          <w:sz w:val="18"/>
          <w:szCs w:val="18"/>
        </w:rPr>
        <w:t xml:space="preserve"> </w:t>
      </w:r>
      <w:ins w:id="105" w:author="Floyd Eisenberg" w:date="2019-02-28T12:33:00Z">
        <w:r w:rsidR="005302E5">
          <w:rPr>
            <w:rFonts w:ascii="Verdana" w:eastAsia="Times New Roman" w:hAnsi="Verdana" w:cs="Times New Roman"/>
            <w:color w:val="333333"/>
            <w:sz w:val="18"/>
            <w:szCs w:val="18"/>
          </w:rPr>
          <w:t xml:space="preserve">CQL-based HQMF </w:t>
        </w:r>
      </w:ins>
      <w:r w:rsidRPr="0073407C">
        <w:rPr>
          <w:rFonts w:ascii="Verdana" w:eastAsia="Times New Roman" w:hAnsi="Verdana" w:cs="Times New Roman"/>
          <w:color w:val="333333"/>
          <w:sz w:val="18"/>
          <w:szCs w:val="18"/>
        </w:rPr>
        <w:t xml:space="preserve">IG is </w:t>
      </w:r>
      <w:del w:id="106" w:author="Floyd Eisenberg" w:date="2019-02-28T12:33:00Z">
        <w:r w:rsidRPr="0073407C" w:rsidDel="005302E5">
          <w:rPr>
            <w:rFonts w:ascii="Verdana" w:eastAsia="Times New Roman" w:hAnsi="Verdana" w:cs="Times New Roman"/>
            <w:color w:val="333333"/>
            <w:sz w:val="18"/>
            <w:szCs w:val="18"/>
          </w:rPr>
          <w:delText xml:space="preserve">intended to be </w:delText>
        </w:r>
      </w:del>
      <w:r w:rsidRPr="0073407C">
        <w:rPr>
          <w:rFonts w:ascii="Verdana" w:eastAsia="Times New Roman" w:hAnsi="Verdana" w:cs="Times New Roman"/>
          <w:color w:val="333333"/>
          <w:sz w:val="18"/>
          <w:szCs w:val="18"/>
        </w:rPr>
        <w:t xml:space="preserve">the sole guide describing how to use QDM, CQL, and HQMF in combination (Figure </w:t>
      </w:r>
      <w:del w:id="107" w:author="Floyd Eisenberg" w:date="2019-02-28T12:30:00Z">
        <w:r w:rsidRPr="0073407C" w:rsidDel="005302E5">
          <w:rPr>
            <w:rFonts w:ascii="Verdana" w:eastAsia="Times New Roman" w:hAnsi="Verdana" w:cs="Times New Roman"/>
            <w:color w:val="333333"/>
            <w:sz w:val="18"/>
            <w:szCs w:val="18"/>
          </w:rPr>
          <w:delText>2b</w:delText>
        </w:r>
      </w:del>
      <w:ins w:id="108" w:author="Floyd Eisenberg" w:date="2019-02-28T12:30:00Z">
        <w:r w:rsidR="005302E5" w:rsidRPr="0073407C">
          <w:rPr>
            <w:rFonts w:ascii="Verdana" w:eastAsia="Times New Roman" w:hAnsi="Verdana" w:cs="Times New Roman"/>
            <w:color w:val="333333"/>
            <w:sz w:val="18"/>
            <w:szCs w:val="18"/>
          </w:rPr>
          <w:t>2</w:t>
        </w:r>
        <w:r w:rsidR="005302E5">
          <w:rPr>
            <w:rFonts w:ascii="Verdana" w:eastAsia="Times New Roman" w:hAnsi="Verdana" w:cs="Times New Roman"/>
            <w:color w:val="333333"/>
            <w:sz w:val="18"/>
            <w:szCs w:val="18"/>
          </w:rPr>
          <w:t>a</w:t>
        </w:r>
      </w:ins>
      <w:r w:rsidRPr="0073407C">
        <w:rPr>
          <w:rFonts w:ascii="Verdana" w:eastAsia="Times New Roman" w:hAnsi="Verdana" w:cs="Times New Roman"/>
          <w:color w:val="333333"/>
          <w:sz w:val="18"/>
          <w:szCs w:val="18"/>
        </w:rPr>
        <w:t>).</w:t>
      </w:r>
    </w:p>
    <w:p w14:paraId="61B38FAF" w14:textId="0D0BFF33"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A result of replacing QDM-based logic with CQL is that all QDM logic elements previously encoded in HQMF </w:t>
      </w:r>
      <w:del w:id="109" w:author="Floyd Eisenberg" w:date="2019-02-28T12:35:00Z">
        <w:r w:rsidRPr="0073407C" w:rsidDel="005302E5">
          <w:rPr>
            <w:rFonts w:ascii="Verdana" w:eastAsia="Times New Roman" w:hAnsi="Verdana" w:cs="Times New Roman"/>
            <w:color w:val="333333"/>
            <w:sz w:val="18"/>
            <w:szCs w:val="18"/>
          </w:rPr>
          <w:delText xml:space="preserve">are </w:delText>
        </w:r>
      </w:del>
      <w:ins w:id="110" w:author="Floyd Eisenberg" w:date="2019-02-28T12:35:00Z">
        <w:r w:rsidR="005302E5">
          <w:rPr>
            <w:rFonts w:ascii="Verdana" w:eastAsia="Times New Roman" w:hAnsi="Verdana" w:cs="Times New Roman"/>
            <w:color w:val="333333"/>
            <w:sz w:val="18"/>
            <w:szCs w:val="18"/>
          </w:rPr>
          <w:t>were</w:t>
        </w:r>
        <w:r w:rsidR="005302E5" w:rsidRPr="0073407C">
          <w:rPr>
            <w:rFonts w:ascii="Verdana" w:eastAsia="Times New Roman" w:hAnsi="Verdana" w:cs="Times New Roman"/>
            <w:color w:val="333333"/>
            <w:sz w:val="18"/>
            <w:szCs w:val="18"/>
          </w:rPr>
          <w:t xml:space="preserve"> </w:t>
        </w:r>
      </w:ins>
      <w:r w:rsidRPr="0073407C">
        <w:rPr>
          <w:rFonts w:ascii="Verdana" w:eastAsia="Times New Roman" w:hAnsi="Verdana" w:cs="Times New Roman"/>
          <w:color w:val="333333"/>
          <w:sz w:val="18"/>
          <w:szCs w:val="18"/>
        </w:rPr>
        <w:t>replaced with CQL. This means that QDM data criteria specify only the data of interest (e.g. value sets, effective time, properties) for the eCQM, and the previous use of QDM expressions that captured interrelationships between data criteria (such as “starts after end of”) or identified subsets of data (such as min, max, last, and first) are now represented with CQL expressions. This IG documents the full approach in detail starting in Chapter 2.</w:t>
      </w:r>
    </w:p>
    <w:p w14:paraId="409C17DF" w14:textId="18046A0D"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del w:id="111" w:author="Floyd Eisenberg" w:date="2019-02-28T12:35:00Z">
        <w:r w:rsidRPr="0073407C" w:rsidDel="005302E5">
          <w:rPr>
            <w:rFonts w:ascii="Verdana" w:eastAsia="Times New Roman" w:hAnsi="Verdana" w:cs="Times New Roman"/>
            <w:color w:val="333333"/>
            <w:sz w:val="18"/>
            <w:szCs w:val="18"/>
          </w:rPr>
          <w:lastRenderedPageBreak/>
          <w:delText>A separate</w:delText>
        </w:r>
      </w:del>
      <w:ins w:id="112" w:author="Floyd Eisenberg" w:date="2019-02-28T12:35:00Z">
        <w:r w:rsidR="005302E5">
          <w:rPr>
            <w:rFonts w:ascii="Verdana" w:eastAsia="Times New Roman" w:hAnsi="Verdana" w:cs="Times New Roman"/>
            <w:color w:val="333333"/>
            <w:sz w:val="18"/>
            <w:szCs w:val="18"/>
          </w:rPr>
          <w:t xml:space="preserve">This document, FHIR Quality Measure IG </w:t>
        </w:r>
      </w:ins>
      <w:del w:id="113" w:author="Floyd Eisenberg" w:date="2019-02-28T12:36:00Z">
        <w:r w:rsidRPr="0073407C" w:rsidDel="005302E5">
          <w:rPr>
            <w:rFonts w:ascii="Verdana" w:eastAsia="Times New Roman" w:hAnsi="Verdana" w:cs="Times New Roman"/>
            <w:color w:val="333333"/>
            <w:sz w:val="18"/>
            <w:szCs w:val="18"/>
          </w:rPr>
          <w:delText xml:space="preserve"> HL7 initiative will produce an IG that </w:delText>
        </w:r>
      </w:del>
      <w:r w:rsidRPr="0073407C">
        <w:rPr>
          <w:rFonts w:ascii="Verdana" w:eastAsia="Times New Roman" w:hAnsi="Verdana" w:cs="Times New Roman"/>
          <w:color w:val="333333"/>
          <w:sz w:val="18"/>
          <w:szCs w:val="18"/>
        </w:rPr>
        <w:t xml:space="preserve">covers the use of </w:t>
      </w:r>
      <w:del w:id="114" w:author="Floyd Eisenberg" w:date="2019-02-28T12:36:00Z">
        <w:r w:rsidRPr="0073407C" w:rsidDel="005302E5">
          <w:rPr>
            <w:rFonts w:ascii="Verdana" w:eastAsia="Times New Roman" w:hAnsi="Verdana" w:cs="Times New Roman"/>
            <w:color w:val="333333"/>
            <w:sz w:val="18"/>
            <w:szCs w:val="18"/>
          </w:rPr>
          <w:delText>Fast Healthcare Interoperability Resources (</w:delText>
        </w:r>
      </w:del>
      <w:r w:rsidRPr="0073407C">
        <w:rPr>
          <w:rFonts w:ascii="Verdana" w:eastAsia="Times New Roman" w:hAnsi="Verdana" w:cs="Times New Roman"/>
          <w:color w:val="333333"/>
          <w:sz w:val="18"/>
          <w:szCs w:val="18"/>
        </w:rPr>
        <w:t>FHIR</w:t>
      </w:r>
      <w:del w:id="115" w:author="Floyd Eisenberg" w:date="2019-02-28T12:36:00Z">
        <w:r w:rsidRPr="0073407C" w:rsidDel="005302E5">
          <w:rPr>
            <w:rFonts w:ascii="Verdana" w:eastAsia="Times New Roman" w:hAnsi="Verdana" w:cs="Times New Roman"/>
            <w:color w:val="333333"/>
            <w:sz w:val="18"/>
            <w:szCs w:val="18"/>
          </w:rPr>
          <w:delText xml:space="preserve">), </w:delText>
        </w:r>
      </w:del>
      <w:ins w:id="116" w:author="Floyd Eisenberg" w:date="2019-02-28T12:36:00Z">
        <w:r w:rsidR="005302E5">
          <w:rPr>
            <w:rFonts w:ascii="Verdana" w:eastAsia="Times New Roman" w:hAnsi="Verdana" w:cs="Times New Roman"/>
            <w:color w:val="333333"/>
            <w:sz w:val="18"/>
            <w:szCs w:val="18"/>
          </w:rPr>
          <w:t xml:space="preserve"> Clinical Reasoning</w:t>
        </w:r>
        <w:r w:rsidR="005302E5" w:rsidRPr="0073407C">
          <w:rPr>
            <w:rFonts w:ascii="Verdana" w:eastAsia="Times New Roman" w:hAnsi="Verdana" w:cs="Times New Roman"/>
            <w:color w:val="333333"/>
            <w:sz w:val="18"/>
            <w:szCs w:val="18"/>
          </w:rPr>
          <w:t xml:space="preserve">, </w:t>
        </w:r>
      </w:ins>
      <w:r w:rsidRPr="0073407C">
        <w:rPr>
          <w:rFonts w:ascii="Verdana" w:eastAsia="Times New Roman" w:hAnsi="Verdana" w:cs="Times New Roman"/>
          <w:color w:val="333333"/>
          <w:sz w:val="18"/>
          <w:szCs w:val="18"/>
        </w:rPr>
        <w:t xml:space="preserve">CQL, FHIR </w:t>
      </w:r>
      <w:ins w:id="117" w:author="Floyd Eisenberg" w:date="2019-02-28T12:36:00Z">
        <w:r w:rsidR="005302E5">
          <w:rPr>
            <w:rFonts w:ascii="Verdana" w:eastAsia="Times New Roman" w:hAnsi="Verdana" w:cs="Times New Roman"/>
            <w:color w:val="333333"/>
            <w:sz w:val="18"/>
            <w:szCs w:val="18"/>
          </w:rPr>
          <w:t>QICore and QUICK</w:t>
        </w:r>
      </w:ins>
      <w:del w:id="118" w:author="Floyd Eisenberg" w:date="2019-02-28T12:36:00Z">
        <w:r w:rsidRPr="0073407C" w:rsidDel="005302E5">
          <w:rPr>
            <w:rFonts w:ascii="Verdana" w:eastAsia="Times New Roman" w:hAnsi="Verdana" w:cs="Times New Roman"/>
            <w:color w:val="333333"/>
            <w:sz w:val="18"/>
            <w:szCs w:val="18"/>
          </w:rPr>
          <w:delText>Quality Profiles</w:delText>
        </w:r>
      </w:del>
      <w:r w:rsidRPr="0073407C">
        <w:rPr>
          <w:rFonts w:ascii="Verdana" w:eastAsia="Times New Roman" w:hAnsi="Verdana" w:cs="Times New Roman"/>
          <w:color w:val="333333"/>
          <w:sz w:val="18"/>
          <w:szCs w:val="18"/>
        </w:rPr>
        <w:t>, and other emerging approaches to define eCQMs.</w:t>
      </w:r>
    </w:p>
    <w:p w14:paraId="3F4CA40C"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1.8.4 HQMF</w:t>
      </w:r>
    </w:p>
    <w:p w14:paraId="7A3E389F"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HQMF is a structured document markup standard* “…for representing a health quality measure as an electronic document. A quality measure is a quantitative tool to assess the performance of an individual or organization’s performance in relation to a specified process or outcome via the measurement of an action, process, or outcome of clinical care. Quality measures are often derived from clinical guidelines and are designed to determine whether the appropriate care has been provided given a set of clinical criteria and an evidence base.” </w:t>
      </w:r>
      <w:hyperlink r:id="rId21" w:anchor="fn:4" w:history="1">
        <w:r w:rsidRPr="0073407C">
          <w:rPr>
            <w:rFonts w:ascii="Verdana" w:eastAsia="Times New Roman" w:hAnsi="Verdana" w:cs="Times New Roman"/>
            <w:color w:val="428BCA"/>
            <w:sz w:val="14"/>
            <w:szCs w:val="14"/>
            <w:vertAlign w:val="superscript"/>
          </w:rPr>
          <w:t>5</w:t>
        </w:r>
      </w:hyperlink>
      <w:r w:rsidRPr="0073407C">
        <w:rPr>
          <w:rFonts w:ascii="Verdana" w:eastAsia="Times New Roman" w:hAnsi="Verdana" w:cs="Times New Roman"/>
          <w:color w:val="333333"/>
          <w:sz w:val="18"/>
          <w:szCs w:val="18"/>
        </w:rPr>
        <w:t> </w:t>
      </w:r>
      <w:hyperlink r:id="rId22" w:anchor="fn:a" w:history="1">
        <w:r w:rsidRPr="0073407C">
          <w:rPr>
            <w:rFonts w:ascii="Verdana" w:eastAsia="Times New Roman" w:hAnsi="Verdana" w:cs="Times New Roman"/>
            <w:color w:val="428BCA"/>
            <w:sz w:val="14"/>
            <w:szCs w:val="14"/>
            <w:vertAlign w:val="superscript"/>
          </w:rPr>
          <w:t>7</w:t>
        </w:r>
      </w:hyperlink>
    </w:p>
    <w:p w14:paraId="400F2AEA" w14:textId="5CB762F2" w:rsidR="0073407C" w:rsidRPr="0073407C" w:rsidDel="005302E5" w:rsidRDefault="0073407C" w:rsidP="0073407C">
      <w:pPr>
        <w:shd w:val="clear" w:color="auto" w:fill="FFFFFF"/>
        <w:spacing w:after="150" w:line="336" w:lineRule="atLeast"/>
        <w:rPr>
          <w:del w:id="119" w:author="Floyd Eisenberg" w:date="2019-02-28T12:39:00Z"/>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 xml:space="preserve">HQMF </w:t>
      </w:r>
      <w:ins w:id="120" w:author="Floyd Eisenberg" w:date="2019-02-28T12:38:00Z">
        <w:r w:rsidR="005302E5">
          <w:rPr>
            <w:rFonts w:ascii="Verdana" w:eastAsia="Times New Roman" w:hAnsi="Verdana" w:cs="Times New Roman"/>
            <w:color w:val="333333"/>
            <w:sz w:val="18"/>
            <w:szCs w:val="18"/>
          </w:rPr>
          <w:t xml:space="preserve">is now a normative HL7 V3 based standard that </w:t>
        </w:r>
      </w:ins>
      <w:r w:rsidRPr="0073407C">
        <w:rPr>
          <w:rFonts w:ascii="Verdana" w:eastAsia="Times New Roman" w:hAnsi="Verdana" w:cs="Times New Roman"/>
          <w:color w:val="333333"/>
          <w:sz w:val="18"/>
          <w:szCs w:val="18"/>
        </w:rPr>
        <w:t>defines a header for classification and management of the quality measure as well as important metadata. HQMF also defines a document body that carries the content of the quality measure.</w:t>
      </w:r>
      <w:ins w:id="121" w:author="Floyd Eisenberg" w:date="2019-02-28T12:39:00Z">
        <w:r w:rsidR="005302E5">
          <w:rPr>
            <w:rFonts w:ascii="Verdana" w:eastAsia="Times New Roman" w:hAnsi="Verdana" w:cs="Times New Roman"/>
            <w:color w:val="333333"/>
            <w:sz w:val="18"/>
            <w:szCs w:val="18"/>
          </w:rPr>
          <w:t xml:space="preserve"> It</w:t>
        </w:r>
      </w:ins>
    </w:p>
    <w:p w14:paraId="20EE364A" w14:textId="11DA55B8" w:rsidR="0073407C" w:rsidRPr="0073407C" w:rsidDel="00705C0B" w:rsidRDefault="0073407C" w:rsidP="00705C0B">
      <w:pPr>
        <w:shd w:val="clear" w:color="auto" w:fill="FFFFFF"/>
        <w:spacing w:after="150" w:line="336" w:lineRule="atLeast"/>
        <w:rPr>
          <w:del w:id="122" w:author="Floyd Eisenberg" w:date="2019-02-28T12:39:00Z"/>
          <w:rFonts w:ascii="Verdana" w:eastAsia="Times New Roman" w:hAnsi="Verdana" w:cs="Times New Roman"/>
          <w:color w:val="333333"/>
          <w:sz w:val="18"/>
          <w:szCs w:val="18"/>
        </w:rPr>
      </w:pPr>
      <w:del w:id="123" w:author="Floyd Eisenberg" w:date="2019-02-28T12:39:00Z">
        <w:r w:rsidRPr="0073407C" w:rsidDel="005302E5">
          <w:rPr>
            <w:rFonts w:ascii="Verdana" w:eastAsia="Times New Roman" w:hAnsi="Verdana" w:cs="Times New Roman"/>
            <w:color w:val="333333"/>
            <w:sz w:val="18"/>
            <w:szCs w:val="18"/>
          </w:rPr>
          <w:delText>Through standardization of</w:delText>
        </w:r>
      </w:del>
      <w:ins w:id="124" w:author="Floyd Eisenberg" w:date="2019-02-28T12:39:00Z">
        <w:r w:rsidR="005302E5">
          <w:rPr>
            <w:rFonts w:ascii="Verdana" w:eastAsia="Times New Roman" w:hAnsi="Verdana" w:cs="Times New Roman"/>
            <w:color w:val="333333"/>
            <w:sz w:val="18"/>
            <w:szCs w:val="18"/>
          </w:rPr>
          <w:t>standardizes</w:t>
        </w:r>
      </w:ins>
      <w:r w:rsidRPr="0073407C">
        <w:rPr>
          <w:rFonts w:ascii="Verdana" w:eastAsia="Times New Roman" w:hAnsi="Verdana" w:cs="Times New Roman"/>
          <w:color w:val="333333"/>
          <w:sz w:val="18"/>
          <w:szCs w:val="18"/>
        </w:rPr>
        <w:t xml:space="preserve"> a measure’s structure, metadata, definitions, and logic, the HQMF ensures measure consistency and unambiguous interpretation. </w:t>
      </w:r>
      <w:del w:id="125" w:author="Floyd Eisenberg" w:date="2019-02-28T12:39:00Z">
        <w:r w:rsidRPr="0073407C" w:rsidDel="00705C0B">
          <w:rPr>
            <w:rFonts w:ascii="Verdana" w:eastAsia="Times New Roman" w:hAnsi="Verdana" w:cs="Times New Roman"/>
            <w:color w:val="333333"/>
            <w:sz w:val="18"/>
            <w:szCs w:val="18"/>
          </w:rPr>
          <w:delText>A health quality measure encoded in the HQMF format is referred to as an electronic clinical quality measure (eCQM). Standardization of document structure (e.g., sections), metadata (e.g., author, verifier), and definitions (e.g., numerator, initial population) enable a wide range of measures currently existing in a variety of formats to achieve consistency. This formal representation of the clinical, financial, and administrative concepts and logic within an eCQM produce unambiguous interpretation and consistent reporting.</w:delText>
        </w:r>
      </w:del>
    </w:p>
    <w:p w14:paraId="6DA58235" w14:textId="5A62C1A5" w:rsidR="0073407C" w:rsidRPr="0073407C" w:rsidDel="00705C0B" w:rsidRDefault="0073407C">
      <w:pPr>
        <w:shd w:val="clear" w:color="auto" w:fill="FFFFFF"/>
        <w:spacing w:after="150" w:line="336" w:lineRule="atLeast"/>
        <w:rPr>
          <w:del w:id="126" w:author="Floyd Eisenberg" w:date="2019-02-28T12:39:00Z"/>
          <w:rFonts w:ascii="Verdana" w:eastAsia="Times New Roman" w:hAnsi="Verdana" w:cs="Times New Roman"/>
          <w:color w:val="333333"/>
          <w:sz w:val="18"/>
          <w:szCs w:val="18"/>
        </w:rPr>
      </w:pPr>
      <w:del w:id="127" w:author="Floyd Eisenberg" w:date="2019-02-28T12:39:00Z">
        <w:r w:rsidRPr="0073407C" w:rsidDel="00705C0B">
          <w:rPr>
            <w:rFonts w:ascii="Verdana" w:eastAsia="Times New Roman" w:hAnsi="Verdana" w:cs="Times New Roman"/>
            <w:color w:val="333333"/>
            <w:sz w:val="18"/>
            <w:szCs w:val="18"/>
          </w:rPr>
          <w:delText>During the past few years, National Quality Forum (NQF), through the Health Information Technology Expert Panel (HITEP), developed the Quality Data Model (QDM) for data representation in quality measures; and HL7 developed the HQMF Release 1 (R1) Draft Standard For Trial Use (DSTU). NQF, working with CMS, applied the QDM to HQMF R1, and implemented this solution in the Measure Authoring Tool (MAT) </w:delText>
        </w:r>
        <w:r w:rsidR="0079285B" w:rsidDel="00705C0B">
          <w:rPr>
            <w:rFonts w:ascii="Verdana" w:eastAsia="Times New Roman" w:hAnsi="Verdana" w:cs="Times New Roman"/>
            <w:color w:val="428BCA"/>
            <w:sz w:val="14"/>
            <w:szCs w:val="14"/>
            <w:vertAlign w:val="superscript"/>
          </w:rPr>
          <w:fldChar w:fldCharType="begin"/>
        </w:r>
        <w:r w:rsidR="0079285B" w:rsidDel="00705C0B">
          <w:rPr>
            <w:rFonts w:ascii="Verdana" w:eastAsia="Times New Roman" w:hAnsi="Verdana" w:cs="Times New Roman"/>
            <w:color w:val="428BCA"/>
            <w:sz w:val="14"/>
            <w:szCs w:val="14"/>
            <w:vertAlign w:val="superscript"/>
          </w:rPr>
          <w:delInstrText xml:space="preserve"> HYPERLINK "http://build.fhir.org/ig/cqframework/cqf-measures/introduction.html" \l "fn:7" </w:delInstrText>
        </w:r>
        <w:r w:rsidR="0079285B" w:rsidDel="00705C0B">
          <w:rPr>
            <w:rFonts w:ascii="Verdana" w:eastAsia="Times New Roman" w:hAnsi="Verdana" w:cs="Times New Roman"/>
            <w:color w:val="428BCA"/>
            <w:sz w:val="14"/>
            <w:szCs w:val="14"/>
            <w:vertAlign w:val="superscript"/>
          </w:rPr>
          <w:fldChar w:fldCharType="separate"/>
        </w:r>
        <w:r w:rsidRPr="0073407C" w:rsidDel="00705C0B">
          <w:rPr>
            <w:rFonts w:ascii="Verdana" w:eastAsia="Times New Roman" w:hAnsi="Verdana" w:cs="Times New Roman"/>
            <w:color w:val="428BCA"/>
            <w:sz w:val="14"/>
            <w:szCs w:val="14"/>
            <w:vertAlign w:val="superscript"/>
          </w:rPr>
          <w:delText>8</w:delText>
        </w:r>
        <w:r w:rsidR="0079285B" w:rsidDel="00705C0B">
          <w:rPr>
            <w:rFonts w:ascii="Verdana" w:eastAsia="Times New Roman" w:hAnsi="Verdana" w:cs="Times New Roman"/>
            <w:color w:val="428BCA"/>
            <w:sz w:val="14"/>
            <w:szCs w:val="14"/>
            <w:vertAlign w:val="superscript"/>
          </w:rPr>
          <w:fldChar w:fldCharType="end"/>
        </w:r>
        <w:r w:rsidRPr="0073407C" w:rsidDel="00705C0B">
          <w:rPr>
            <w:rFonts w:ascii="Verdana" w:eastAsia="Times New Roman" w:hAnsi="Verdana" w:cs="Times New Roman"/>
            <w:color w:val="333333"/>
            <w:sz w:val="18"/>
            <w:szCs w:val="18"/>
          </w:rPr>
          <w:delText>. The team did this by creating patterns for each QDM data type and QDM attribute, mapping them to the HL7 Reference Information Model (RIM), and using standard vocabularies. The QDM-based HQMF R1 was further refined (and the HQMF R1 DSTU was extended) in collaboration with measure developers through the eCQM Issues Group (eMIG), a consensus body of eCQM developers and stewards convened by CMS. The resulting QDM-based (extended) HQMF R1 was implemented in the MAT, and served as the basis for the creation of Meaningful Use 2014 eCQMs.</w:delText>
        </w:r>
      </w:del>
    </w:p>
    <w:p w14:paraId="0181167B" w14:textId="0018E316" w:rsidR="0073407C" w:rsidRPr="0073407C" w:rsidRDefault="0073407C">
      <w:pPr>
        <w:shd w:val="clear" w:color="auto" w:fill="FFFFFF"/>
        <w:spacing w:after="150" w:line="336" w:lineRule="atLeast"/>
        <w:rPr>
          <w:rFonts w:ascii="Verdana" w:eastAsia="Times New Roman" w:hAnsi="Verdana" w:cs="Times New Roman"/>
          <w:color w:val="333333"/>
          <w:sz w:val="18"/>
          <w:szCs w:val="18"/>
        </w:rPr>
      </w:pPr>
      <w:del w:id="128" w:author="Floyd Eisenberg" w:date="2019-02-28T12:39:00Z">
        <w:r w:rsidRPr="0073407C" w:rsidDel="00705C0B">
          <w:rPr>
            <w:rFonts w:ascii="Verdana" w:eastAsia="Times New Roman" w:hAnsi="Verdana" w:cs="Times New Roman"/>
            <w:color w:val="333333"/>
            <w:sz w:val="18"/>
            <w:szCs w:val="18"/>
          </w:rPr>
          <w:delText>This approach was subsequently standardized in the QDM-based HQMF IG </w:delText>
        </w:r>
        <w:r w:rsidR="0079285B" w:rsidDel="00705C0B">
          <w:rPr>
            <w:rFonts w:ascii="Verdana" w:eastAsia="Times New Roman" w:hAnsi="Verdana" w:cs="Times New Roman"/>
            <w:color w:val="428BCA"/>
            <w:sz w:val="14"/>
            <w:szCs w:val="14"/>
            <w:vertAlign w:val="superscript"/>
          </w:rPr>
          <w:fldChar w:fldCharType="begin"/>
        </w:r>
        <w:r w:rsidR="0079285B" w:rsidDel="00705C0B">
          <w:rPr>
            <w:rFonts w:ascii="Verdana" w:eastAsia="Times New Roman" w:hAnsi="Verdana" w:cs="Times New Roman"/>
            <w:color w:val="428BCA"/>
            <w:sz w:val="14"/>
            <w:szCs w:val="14"/>
            <w:vertAlign w:val="superscript"/>
          </w:rPr>
          <w:delInstrText xml:space="preserve"> HYPERLINK "http://build.fhir.org/ig/cqframework/cqf-measures/introduction.html" \l "fn:5" </w:delInstrText>
        </w:r>
        <w:r w:rsidR="0079285B" w:rsidDel="00705C0B">
          <w:rPr>
            <w:rFonts w:ascii="Verdana" w:eastAsia="Times New Roman" w:hAnsi="Verdana" w:cs="Times New Roman"/>
            <w:color w:val="428BCA"/>
            <w:sz w:val="14"/>
            <w:szCs w:val="14"/>
            <w:vertAlign w:val="superscript"/>
          </w:rPr>
          <w:fldChar w:fldCharType="separate"/>
        </w:r>
        <w:r w:rsidRPr="0073407C" w:rsidDel="00705C0B">
          <w:rPr>
            <w:rFonts w:ascii="Verdana" w:eastAsia="Times New Roman" w:hAnsi="Verdana" w:cs="Times New Roman"/>
            <w:color w:val="428BCA"/>
            <w:sz w:val="14"/>
            <w:szCs w:val="14"/>
            <w:vertAlign w:val="superscript"/>
          </w:rPr>
          <w:delText>6</w:delText>
        </w:r>
        <w:r w:rsidR="0079285B" w:rsidDel="00705C0B">
          <w:rPr>
            <w:rFonts w:ascii="Verdana" w:eastAsia="Times New Roman" w:hAnsi="Verdana" w:cs="Times New Roman"/>
            <w:color w:val="428BCA"/>
            <w:sz w:val="14"/>
            <w:szCs w:val="14"/>
            <w:vertAlign w:val="superscript"/>
          </w:rPr>
          <w:fldChar w:fldCharType="end"/>
        </w:r>
        <w:r w:rsidRPr="0073407C" w:rsidDel="00705C0B">
          <w:rPr>
            <w:rFonts w:ascii="Verdana" w:eastAsia="Times New Roman" w:hAnsi="Verdana" w:cs="Times New Roman"/>
            <w:color w:val="333333"/>
            <w:sz w:val="18"/>
            <w:szCs w:val="18"/>
          </w:rPr>
          <w:delText> for the trial version of HQMF R1 STU2 along with the full list of templates for the QDM data types and QDM attributes in Volume 2 of the QDM- based HQMF IG, so that they could meet the needs of Meaningful Use eCQMs, and so that the QDM- based HQMF strategy would be governed by an open HL7 consensus process (as opposed to being driven by the MAT tooling implementation).</w:delText>
        </w:r>
      </w:del>
    </w:p>
    <w:p w14:paraId="50481D76"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lastRenderedPageBreak/>
        <w:t>1.8.5 HQMF Release 1 Normative vs STU1 vs STU2</w:t>
      </w:r>
    </w:p>
    <w:p w14:paraId="799F1B38"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HQMF R1 STU1 was balloted in the September 2009 ballot cycle as a DSTU; it was supported by volunteer efforts and through the NQF contract with the US Department of Health and Human Services (HHS) to promote the effective use of EHR systems. The DSTU period for HQMF R1 STU1 was two years.</w:t>
      </w:r>
    </w:p>
    <w:p w14:paraId="67E43977" w14:textId="55CC74E5" w:rsidR="0073407C" w:rsidRDefault="0073407C" w:rsidP="0073407C">
      <w:pPr>
        <w:shd w:val="clear" w:color="auto" w:fill="FFFFFF"/>
        <w:spacing w:after="150" w:line="336" w:lineRule="atLeast"/>
        <w:rPr>
          <w:ins w:id="129" w:author="Floyd Eisenberg" w:date="2019-02-28T12:40:00Z"/>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HQMF R1 STU2 was sponsored by the Center for Clinical Standards and Quality of CMS in partnership with HL7 and the Office of the National Coordinator (ONC). A driver for developing HQMF R1 STU2 was the need to make HQMF more amenable to automated machine processing. ONC’s Standards and Interoperability (S&amp;I) Framework Query Health Technical Workgroup co-hosted project meetings. This IG is developed based on the normative release of HQMF R1 that was published in June of 2017 </w:t>
      </w:r>
      <w:hyperlink r:id="rId23" w:anchor="fn:4" w:history="1">
        <w:r w:rsidRPr="0073407C">
          <w:rPr>
            <w:rFonts w:ascii="Verdana" w:eastAsia="Times New Roman" w:hAnsi="Verdana" w:cs="Times New Roman"/>
            <w:color w:val="428BCA"/>
            <w:sz w:val="14"/>
            <w:szCs w:val="14"/>
            <w:vertAlign w:val="superscript"/>
          </w:rPr>
          <w:t>5</w:t>
        </w:r>
      </w:hyperlink>
      <w:r w:rsidRPr="0073407C">
        <w:rPr>
          <w:rFonts w:ascii="Verdana" w:eastAsia="Times New Roman" w:hAnsi="Verdana" w:cs="Times New Roman"/>
          <w:color w:val="333333"/>
          <w:sz w:val="18"/>
          <w:szCs w:val="18"/>
        </w:rPr>
        <w:t>.</w:t>
      </w:r>
    </w:p>
    <w:p w14:paraId="1FAD4DFC" w14:textId="7B51BF30" w:rsidR="00705C0B" w:rsidRPr="0073407C" w:rsidRDefault="00705C0B" w:rsidP="0073407C">
      <w:pPr>
        <w:shd w:val="clear" w:color="auto" w:fill="FFFFFF"/>
        <w:spacing w:after="150" w:line="336" w:lineRule="atLeast"/>
        <w:rPr>
          <w:rFonts w:ascii="Verdana" w:eastAsia="Times New Roman" w:hAnsi="Verdana" w:cs="Times New Roman"/>
          <w:color w:val="333333"/>
          <w:sz w:val="18"/>
          <w:szCs w:val="18"/>
        </w:rPr>
      </w:pPr>
      <w:ins w:id="130" w:author="Floyd Eisenberg" w:date="2019-02-28T12:40:00Z">
        <w:r>
          <w:rPr>
            <w:rFonts w:ascii="Verdana" w:eastAsia="Times New Roman" w:hAnsi="Verdana" w:cs="Times New Roman"/>
            <w:color w:val="333333"/>
            <w:sz w:val="18"/>
            <w:szCs w:val="18"/>
          </w:rPr>
          <w:t>The FHIR Clinical Reasoning module replaces HQMF by defining the quality measure structure.</w:t>
        </w:r>
      </w:ins>
    </w:p>
    <w:p w14:paraId="397D6977" w14:textId="77777777" w:rsidR="0073407C" w:rsidRPr="0073407C" w:rsidRDefault="0073407C" w:rsidP="0073407C">
      <w:pPr>
        <w:shd w:val="clear" w:color="auto" w:fill="FFFFFF"/>
        <w:spacing w:after="96" w:line="240" w:lineRule="atLeast"/>
        <w:outlineLvl w:val="2"/>
        <w:rPr>
          <w:rFonts w:ascii="Helvetica" w:eastAsia="Times New Roman" w:hAnsi="Helvetica" w:cs="Helvetica"/>
          <w:color w:val="000000"/>
          <w:sz w:val="29"/>
          <w:szCs w:val="29"/>
        </w:rPr>
      </w:pPr>
      <w:r w:rsidRPr="0073407C">
        <w:rPr>
          <w:rFonts w:ascii="Helvetica" w:eastAsia="Times New Roman" w:hAnsi="Helvetica" w:cs="Helvetica"/>
          <w:color w:val="000000"/>
          <w:sz w:val="29"/>
          <w:szCs w:val="29"/>
        </w:rPr>
        <w:t xml:space="preserve">1.9 Other </w:t>
      </w:r>
      <w:commentRangeStart w:id="131"/>
      <w:r w:rsidRPr="0073407C">
        <w:rPr>
          <w:rFonts w:ascii="Helvetica" w:eastAsia="Times New Roman" w:hAnsi="Helvetica" w:cs="Helvetica"/>
          <w:color w:val="000000"/>
          <w:sz w:val="29"/>
          <w:szCs w:val="29"/>
        </w:rPr>
        <w:t>Related Tools and Standards</w:t>
      </w:r>
    </w:p>
    <w:p w14:paraId="1B43CEE7" w14:textId="59F9D11A"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This section describes other tools, standards, and resources related to electronic Clinical Quality Measures</w:t>
      </w:r>
      <w:ins w:id="132" w:author="Floyd Eisenberg" w:date="2019-02-28T12:41:00Z">
        <w:r w:rsidR="00705C0B">
          <w:rPr>
            <w:rFonts w:ascii="Verdana" w:eastAsia="Times New Roman" w:hAnsi="Verdana" w:cs="Times New Roman"/>
            <w:color w:val="333333"/>
            <w:sz w:val="18"/>
            <w:szCs w:val="18"/>
          </w:rPr>
          <w:t xml:space="preserve"> as established in the US for implementation at least through 2020</w:t>
        </w:r>
      </w:ins>
      <w:r w:rsidRPr="0073407C">
        <w:rPr>
          <w:rFonts w:ascii="Verdana" w:eastAsia="Times New Roman" w:hAnsi="Verdana" w:cs="Times New Roman"/>
          <w:color w:val="333333"/>
          <w:sz w:val="18"/>
          <w:szCs w:val="18"/>
        </w:rPr>
        <w:t>.</w:t>
      </w:r>
      <w:commentRangeEnd w:id="131"/>
      <w:r w:rsidR="00705C0B">
        <w:rPr>
          <w:rStyle w:val="CommentReference"/>
        </w:rPr>
        <w:commentReference w:id="131"/>
      </w:r>
    </w:p>
    <w:p w14:paraId="13653123"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1.9.1 Quality Data Model</w:t>
      </w:r>
    </w:p>
    <w:p w14:paraId="2C1ACE8D"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Volume 1 of this IG is intended to be as model agnostic as possible. However, the examples used have incorporated QDM </w:t>
      </w:r>
      <w:hyperlink r:id="rId24" w:anchor="fn:2" w:history="1">
        <w:r w:rsidRPr="0073407C">
          <w:rPr>
            <w:rFonts w:ascii="Verdana" w:eastAsia="Times New Roman" w:hAnsi="Verdana" w:cs="Times New Roman"/>
            <w:color w:val="428BCA"/>
            <w:sz w:val="14"/>
            <w:szCs w:val="14"/>
            <w:vertAlign w:val="superscript"/>
          </w:rPr>
          <w:t>2</w:t>
        </w:r>
      </w:hyperlink>
      <w:r w:rsidRPr="0073407C">
        <w:rPr>
          <w:rFonts w:ascii="Verdana" w:eastAsia="Times New Roman" w:hAnsi="Verdana" w:cs="Times New Roman"/>
          <w:color w:val="333333"/>
          <w:sz w:val="18"/>
          <w:szCs w:val="18"/>
        </w:rPr>
        <w:t>. Further discussion of incorporating QDM into CQL based HQMF measures is discussed in Volume 2 of this IG.</w:t>
      </w:r>
    </w:p>
    <w:p w14:paraId="1B72D1F7"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1.9.2 Relationship to Quality Reporting Document Architecture</w:t>
      </w:r>
    </w:p>
    <w:p w14:paraId="1EEDA2EF"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Volumes 2 and 3 discuss how to incorporate QDM into CQL based HQMF measures. A standard reporting mechanism for QDM based is the Quality Reporting Document Architecture </w:t>
      </w:r>
      <w:hyperlink r:id="rId25" w:anchor="fn:6" w:history="1">
        <w:r w:rsidRPr="0073407C">
          <w:rPr>
            <w:rFonts w:ascii="Verdana" w:eastAsia="Times New Roman" w:hAnsi="Verdana" w:cs="Times New Roman"/>
            <w:color w:val="428BCA"/>
            <w:sz w:val="14"/>
            <w:szCs w:val="14"/>
            <w:vertAlign w:val="superscript"/>
          </w:rPr>
          <w:t>9</w:t>
        </w:r>
      </w:hyperlink>
      <w:r w:rsidRPr="0073407C">
        <w:rPr>
          <w:rFonts w:ascii="Verdana" w:eastAsia="Times New Roman" w:hAnsi="Verdana" w:cs="Times New Roman"/>
          <w:color w:val="333333"/>
          <w:sz w:val="18"/>
          <w:szCs w:val="18"/>
        </w:rPr>
        <w:t>. Further discussion of QRDA is available in Volume 2 of this IG.</w:t>
      </w:r>
    </w:p>
    <w:p w14:paraId="1D907920"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1.9.3 Measure Authoring Tool</w:t>
      </w:r>
    </w:p>
    <w:p w14:paraId="4A839358"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The MAT is a web-based software-authoring tool that measure developers use to create eCQMs </w:t>
      </w:r>
      <w:hyperlink r:id="rId26" w:anchor="fn:7" w:history="1">
        <w:r w:rsidRPr="0073407C">
          <w:rPr>
            <w:rFonts w:ascii="Verdana" w:eastAsia="Times New Roman" w:hAnsi="Verdana" w:cs="Times New Roman"/>
            <w:color w:val="428BCA"/>
            <w:sz w:val="14"/>
            <w:szCs w:val="14"/>
            <w:vertAlign w:val="superscript"/>
          </w:rPr>
          <w:t>8</w:t>
        </w:r>
      </w:hyperlink>
      <w:r w:rsidRPr="0073407C">
        <w:rPr>
          <w:rFonts w:ascii="Verdana" w:eastAsia="Times New Roman" w:hAnsi="Verdana" w:cs="Times New Roman"/>
          <w:color w:val="333333"/>
          <w:sz w:val="18"/>
          <w:szCs w:val="18"/>
        </w:rPr>
        <w:t>. The authoring tool allows measure developers to create eCQMs in a highly structured format using the QDM and healthcare industry standard vocabularies. The MAT was developed by NQF under a contract with HHS, and has been publicly available through NQF since September 2011. All Meaningful Use Stage 2 measures are authored in MAT to ensure consistency in creating header metadata, population criteria, data criteria, etc. Effective January 2013, CMS assumed ownership of the MAT and has contracted with Health Care Innovation Services, a joint venture between Telligen and Net-Integrated Consulting for the ongoing development, maintenance, and support.</w:t>
      </w:r>
    </w:p>
    <w:p w14:paraId="34B88530"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The QDM-based building-block approach to eCQMs, which is described in this IG, was implemented in the MAT. It will be updated in accordance with this guide.</w:t>
      </w:r>
    </w:p>
    <w:p w14:paraId="25DA63B2"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1.9.4 NLM Value Set Authority Center</w:t>
      </w:r>
    </w:p>
    <w:p w14:paraId="462F74A9"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lastRenderedPageBreak/>
        <w:t>The Value Set Authority Center (VSAC) </w:t>
      </w:r>
      <w:hyperlink r:id="rId27" w:anchor="fn:10" w:history="1">
        <w:r w:rsidRPr="0073407C">
          <w:rPr>
            <w:rFonts w:ascii="Verdana" w:eastAsia="Times New Roman" w:hAnsi="Verdana" w:cs="Times New Roman"/>
            <w:color w:val="428BCA"/>
            <w:sz w:val="14"/>
            <w:szCs w:val="14"/>
            <w:vertAlign w:val="superscript"/>
          </w:rPr>
          <w:t>10</w:t>
        </w:r>
      </w:hyperlink>
      <w:r w:rsidRPr="0073407C">
        <w:rPr>
          <w:rFonts w:ascii="Verdana" w:eastAsia="Times New Roman" w:hAnsi="Verdana" w:cs="Times New Roman"/>
          <w:color w:val="333333"/>
          <w:sz w:val="18"/>
          <w:szCs w:val="18"/>
        </w:rPr>
        <w:t> is provided by the National Library of Medicine (NLM), in collaboration with the ONC and CMS. The VSAC currently serves as the authority and central repository for the official versions of value sets that support Meaningful Use eCQMs. Through the VSAC, NLM draws upon the UMLS Metathesaurus and its responsibility as the central coordinating body for clinical terminology standards within the HHS to assure the ongoing validity and accuracy of the value sets. NLM launched the VSAC Authoring Tool on October 31, 2013. Value sets for eCQMs can now be authored directly in VSAC. In addition, direct reference codes can be retrieved from the VSAC for use in eCQMs.</w:t>
      </w:r>
    </w:p>
    <w:p w14:paraId="259B5ECC"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1.9.5 CMS Measures Management System Blueprint</w:t>
      </w:r>
    </w:p>
    <w:p w14:paraId="5490850F"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CMS has developed a standardized approach for the development and maintenance of the quality measures it uses in its various quality initiatives and programs. The Measures Management System is composed ofa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 Management System set of business processes and decision criteria are documented and described in A Blueprint for the CMS Measures Management System (the Blueprint). Updates to the Blueprint have been made every year since its first release in 2003.</w:t>
      </w:r>
    </w:p>
    <w:p w14:paraId="474D7F31"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To support the need of eCQM development, the “Measures Specifications” section was added to Version</w:t>
      </w:r>
    </w:p>
    <w:p w14:paraId="0315667A"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8.0 of the Blueprint (August 2011) to guide CMS- contracted measure developers on how to develop and document an eCQM for either a retooled measure or a de novo measure. The “Measure Specifications” section has since gone through several updates and has been evolved to become the “Measure Lifecycle” section with the latest being published on CMS’ website </w:t>
      </w:r>
      <w:hyperlink r:id="rId28" w:anchor="fn:8" w:history="1">
        <w:r w:rsidRPr="0073407C">
          <w:rPr>
            <w:rFonts w:ascii="Verdana" w:eastAsia="Times New Roman" w:hAnsi="Verdana" w:cs="Times New Roman"/>
            <w:color w:val="428BCA"/>
            <w:sz w:val="14"/>
            <w:szCs w:val="14"/>
            <w:vertAlign w:val="superscript"/>
          </w:rPr>
          <w:t>11</w:t>
        </w:r>
      </w:hyperlink>
      <w:r w:rsidRPr="0073407C">
        <w:rPr>
          <w:rFonts w:ascii="Verdana" w:eastAsia="Times New Roman" w:hAnsi="Verdana" w:cs="Times New Roman"/>
          <w:color w:val="333333"/>
          <w:sz w:val="18"/>
          <w:szCs w:val="18"/>
        </w:rPr>
        <w:t>.</w:t>
      </w:r>
    </w:p>
    <w:p w14:paraId="67090A78" w14:textId="77777777" w:rsidR="0073407C" w:rsidRPr="0073407C" w:rsidRDefault="0073407C" w:rsidP="0073407C">
      <w:pPr>
        <w:shd w:val="clear" w:color="auto" w:fill="FFFFFF"/>
        <w:spacing w:after="96" w:line="300" w:lineRule="atLeast"/>
        <w:outlineLvl w:val="3"/>
        <w:rPr>
          <w:rFonts w:ascii="Helvetica" w:eastAsia="Times New Roman" w:hAnsi="Helvetica" w:cs="Helvetica"/>
          <w:color w:val="000000"/>
          <w:sz w:val="24"/>
          <w:szCs w:val="24"/>
        </w:rPr>
      </w:pPr>
      <w:r w:rsidRPr="0073407C">
        <w:rPr>
          <w:rFonts w:ascii="Helvetica" w:eastAsia="Times New Roman" w:hAnsi="Helvetica" w:cs="Helvetica"/>
          <w:color w:val="000000"/>
          <w:sz w:val="24"/>
          <w:szCs w:val="24"/>
        </w:rPr>
        <w:t>1.9.6 HITSC Recommended Vocabularies</w:t>
      </w:r>
    </w:p>
    <w:p w14:paraId="60E3879E" w14:textId="77777777" w:rsidR="0073407C" w:rsidRPr="0073407C" w:rsidRDefault="0073407C" w:rsidP="0073407C">
      <w:pPr>
        <w:shd w:val="clear" w:color="auto" w:fill="FFFFFF"/>
        <w:spacing w:after="150" w:line="336" w:lineRule="atLeast"/>
        <w:rPr>
          <w:rFonts w:ascii="Verdana" w:eastAsia="Times New Roman" w:hAnsi="Verdana" w:cs="Times New Roman"/>
          <w:color w:val="333333"/>
          <w:sz w:val="18"/>
          <w:szCs w:val="18"/>
        </w:rPr>
      </w:pPr>
      <w:r w:rsidRPr="0073407C">
        <w:rPr>
          <w:rFonts w:ascii="Verdana" w:eastAsia="Times New Roman" w:hAnsi="Verdana" w:cs="Times New Roman"/>
          <w:color w:val="333333"/>
          <w:sz w:val="18"/>
          <w:szCs w:val="18"/>
        </w:rPr>
        <w:t>In 2012, the Health IT Standards Committee (HITSC) Clinical Quality Technology Workgroup and Vocabulary Task Force of the ONC published their recommendations for the use of vocabulary standards by measure developers. The list of QDM categories and their applicable HITSC recommended vocabulary standards are included in the Blueprint’s “Measure Lifecycle” section.</w:t>
      </w:r>
    </w:p>
    <w:p w14:paraId="13D6AA11" w14:textId="77777777" w:rsidR="0073407C" w:rsidRPr="0073407C" w:rsidRDefault="0073407C" w:rsidP="0073407C">
      <w:pPr>
        <w:pBdr>
          <w:bottom w:val="single" w:sz="6" w:space="2" w:color="DCDCDC"/>
        </w:pBdr>
        <w:shd w:val="clear" w:color="auto" w:fill="FFFFFF"/>
        <w:spacing w:after="96" w:line="240" w:lineRule="atLeast"/>
        <w:outlineLvl w:val="1"/>
        <w:rPr>
          <w:rFonts w:ascii="Helvetica" w:eastAsia="Times New Roman" w:hAnsi="Helvetica" w:cs="Helvetica"/>
          <w:color w:val="000000"/>
          <w:sz w:val="34"/>
          <w:szCs w:val="34"/>
        </w:rPr>
      </w:pPr>
      <w:r w:rsidRPr="0073407C">
        <w:rPr>
          <w:rFonts w:ascii="Helvetica" w:eastAsia="Times New Roman" w:hAnsi="Helvetica" w:cs="Helvetica"/>
          <w:color w:val="000000"/>
          <w:sz w:val="34"/>
          <w:szCs w:val="34"/>
        </w:rPr>
        <w:t>References</w:t>
      </w:r>
    </w:p>
    <w:p w14:paraId="2D4716B5"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Crossing the Quality Chasm: A New Health System for the 21st Century. Institute of Medicine, March 2001. </w:t>
      </w:r>
      <w:hyperlink r:id="rId29" w:history="1">
        <w:r w:rsidRPr="0073407C">
          <w:rPr>
            <w:rFonts w:ascii="Verdana" w:eastAsia="Times New Roman" w:hAnsi="Verdana" w:cs="Helvetica"/>
            <w:color w:val="428BCA"/>
            <w:sz w:val="18"/>
            <w:szCs w:val="18"/>
          </w:rPr>
          <w:t>http://www.nationalacademies.org/hmd/Reports/2001/Crossing-the-Quality-Chasm-A-New-Health-System-for-the-21st-Century.aspx</w:t>
        </w:r>
      </w:hyperlink>
      <w:r w:rsidRPr="0073407C">
        <w:rPr>
          <w:rFonts w:ascii="Verdana" w:eastAsia="Times New Roman" w:hAnsi="Verdana" w:cs="Helvetica"/>
          <w:color w:val="333333"/>
          <w:sz w:val="18"/>
          <w:szCs w:val="18"/>
        </w:rPr>
        <w:t> </w:t>
      </w:r>
      <w:hyperlink r:id="rId30" w:anchor="fnref:1" w:history="1">
        <w:r w:rsidRPr="0073407C">
          <w:rPr>
            <w:rFonts w:ascii="Segoe UI Emoji" w:eastAsia="Times New Roman" w:hAnsi="Segoe UI Emoji" w:cs="Segoe UI Emoji"/>
            <w:color w:val="428BCA"/>
            <w:sz w:val="18"/>
            <w:szCs w:val="18"/>
          </w:rPr>
          <w:t>↩</w:t>
        </w:r>
      </w:hyperlink>
    </w:p>
    <w:p w14:paraId="1B3EF100"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lastRenderedPageBreak/>
        <w:t>Quality Data Model, Version 5.4. Centers of Medicare &amp; Medicaid Services; Office of the National Coordinator for Health Information Technology, 2017. </w:t>
      </w:r>
      <w:hyperlink r:id="rId31" w:history="1">
        <w:r w:rsidRPr="0073407C">
          <w:rPr>
            <w:rFonts w:ascii="Verdana" w:eastAsia="Times New Roman" w:hAnsi="Verdana" w:cs="Helvetica"/>
            <w:color w:val="428BCA"/>
            <w:sz w:val="18"/>
            <w:szCs w:val="18"/>
          </w:rPr>
          <w:t>https://ecqi.healthit.gov/qdm</w:t>
        </w:r>
      </w:hyperlink>
      <w:r w:rsidRPr="0073407C">
        <w:rPr>
          <w:rFonts w:ascii="Verdana" w:eastAsia="Times New Roman" w:hAnsi="Verdana" w:cs="Helvetica"/>
          <w:color w:val="333333"/>
          <w:sz w:val="18"/>
          <w:szCs w:val="18"/>
        </w:rPr>
        <w:t> </w:t>
      </w:r>
      <w:hyperlink r:id="rId32" w:anchor="fnref:2" w:history="1">
        <w:r w:rsidRPr="0073407C">
          <w:rPr>
            <w:rFonts w:ascii="Segoe UI Emoji" w:eastAsia="Times New Roman" w:hAnsi="Segoe UI Emoji" w:cs="Segoe UI Emoji"/>
            <w:color w:val="428BCA"/>
            <w:sz w:val="18"/>
            <w:szCs w:val="18"/>
          </w:rPr>
          <w:t>↩</w:t>
        </w:r>
      </w:hyperlink>
      <w:r w:rsidRPr="0073407C">
        <w:rPr>
          <w:rFonts w:ascii="Verdana" w:eastAsia="Times New Roman" w:hAnsi="Verdana" w:cs="Helvetica"/>
          <w:color w:val="333333"/>
          <w:sz w:val="18"/>
          <w:szCs w:val="18"/>
        </w:rPr>
        <w:t> </w:t>
      </w:r>
      <w:hyperlink r:id="rId33" w:anchor="fnref:2:1"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2</w:t>
        </w:r>
      </w:hyperlink>
    </w:p>
    <w:p w14:paraId="58B05F45"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Clinical Quality Language (CQL), STU R1.4. HL7, July 2018. </w:t>
      </w:r>
      <w:hyperlink r:id="rId34" w:history="1">
        <w:r w:rsidRPr="0073407C">
          <w:rPr>
            <w:rFonts w:ascii="Verdana" w:eastAsia="Times New Roman" w:hAnsi="Verdana" w:cs="Helvetica"/>
            <w:color w:val="428BCA"/>
            <w:sz w:val="18"/>
            <w:szCs w:val="18"/>
          </w:rPr>
          <w:t>http://www.hl7.org/implement/standards/product_brief.cfm?product_id=400</w:t>
        </w:r>
      </w:hyperlink>
      <w:r w:rsidRPr="0073407C">
        <w:rPr>
          <w:rFonts w:ascii="Verdana" w:eastAsia="Times New Roman" w:hAnsi="Verdana" w:cs="Helvetica"/>
          <w:color w:val="333333"/>
          <w:sz w:val="18"/>
          <w:szCs w:val="18"/>
        </w:rPr>
        <w:t> </w:t>
      </w:r>
      <w:hyperlink r:id="rId35" w:anchor="fnref:3" w:history="1">
        <w:r w:rsidRPr="0073407C">
          <w:rPr>
            <w:rFonts w:ascii="Segoe UI Emoji" w:eastAsia="Times New Roman" w:hAnsi="Segoe UI Emoji" w:cs="Segoe UI Emoji"/>
            <w:color w:val="428BCA"/>
            <w:sz w:val="18"/>
            <w:szCs w:val="18"/>
          </w:rPr>
          <w:t>↩</w:t>
        </w:r>
      </w:hyperlink>
      <w:r w:rsidRPr="0073407C">
        <w:rPr>
          <w:rFonts w:ascii="Verdana" w:eastAsia="Times New Roman" w:hAnsi="Verdana" w:cs="Helvetica"/>
          <w:color w:val="333333"/>
          <w:sz w:val="18"/>
          <w:szCs w:val="18"/>
        </w:rPr>
        <w:t> </w:t>
      </w:r>
      <w:hyperlink r:id="rId36" w:anchor="fnref:3:1"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2</w:t>
        </w:r>
      </w:hyperlink>
    </w:p>
    <w:p w14:paraId="0143C4D8"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Conformance, Fast Healthcare Interoperability Resources, Conformance module, STU3, April 2017. </w:t>
      </w:r>
      <w:hyperlink r:id="rId37" w:history="1">
        <w:r w:rsidRPr="0073407C">
          <w:rPr>
            <w:rFonts w:ascii="Verdana" w:eastAsia="Times New Roman" w:hAnsi="Verdana" w:cs="Helvetica"/>
            <w:color w:val="428BCA"/>
            <w:sz w:val="18"/>
            <w:szCs w:val="18"/>
          </w:rPr>
          <w:t>http://hl7.org/fhir/STU3/conformance-module.html</w:t>
        </w:r>
      </w:hyperlink>
      <w:r w:rsidRPr="0073407C">
        <w:rPr>
          <w:rFonts w:ascii="Verdana" w:eastAsia="Times New Roman" w:hAnsi="Verdana" w:cs="Helvetica"/>
          <w:color w:val="333333"/>
          <w:sz w:val="18"/>
          <w:szCs w:val="18"/>
        </w:rPr>
        <w:t> </w:t>
      </w:r>
      <w:hyperlink r:id="rId38" w:anchor="fnref:9" w:history="1">
        <w:r w:rsidRPr="0073407C">
          <w:rPr>
            <w:rFonts w:ascii="Segoe UI Emoji" w:eastAsia="Times New Roman" w:hAnsi="Segoe UI Emoji" w:cs="Segoe UI Emoji"/>
            <w:color w:val="428BCA"/>
            <w:sz w:val="18"/>
            <w:szCs w:val="18"/>
          </w:rPr>
          <w:t>↩</w:t>
        </w:r>
      </w:hyperlink>
    </w:p>
    <w:p w14:paraId="1FE33FBA"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HL7, Representation of the Health Quality Measures Format (HQMF) Release 1. HL7, June 2017. </w:t>
      </w:r>
      <w:hyperlink r:id="rId39" w:history="1">
        <w:r w:rsidRPr="0073407C">
          <w:rPr>
            <w:rFonts w:ascii="Verdana" w:eastAsia="Times New Roman" w:hAnsi="Verdana" w:cs="Helvetica"/>
            <w:color w:val="428BCA"/>
            <w:sz w:val="18"/>
            <w:szCs w:val="18"/>
          </w:rPr>
          <w:t>http://www.hl7.org/implement/standards/product_brief.cfm?product_id=97</w:t>
        </w:r>
      </w:hyperlink>
      <w:r w:rsidRPr="0073407C">
        <w:rPr>
          <w:rFonts w:ascii="Verdana" w:eastAsia="Times New Roman" w:hAnsi="Verdana" w:cs="Helvetica"/>
          <w:color w:val="333333"/>
          <w:sz w:val="18"/>
          <w:szCs w:val="18"/>
        </w:rPr>
        <w:t> </w:t>
      </w:r>
      <w:hyperlink r:id="rId40" w:anchor="fnref:4" w:history="1">
        <w:r w:rsidRPr="0073407C">
          <w:rPr>
            <w:rFonts w:ascii="Segoe UI Emoji" w:eastAsia="Times New Roman" w:hAnsi="Segoe UI Emoji" w:cs="Segoe UI Emoji"/>
            <w:color w:val="428BCA"/>
            <w:sz w:val="18"/>
            <w:szCs w:val="18"/>
          </w:rPr>
          <w:t>↩</w:t>
        </w:r>
      </w:hyperlink>
      <w:r w:rsidRPr="0073407C">
        <w:rPr>
          <w:rFonts w:ascii="Verdana" w:eastAsia="Times New Roman" w:hAnsi="Verdana" w:cs="Helvetica"/>
          <w:color w:val="333333"/>
          <w:sz w:val="18"/>
          <w:szCs w:val="18"/>
        </w:rPr>
        <w:t> </w:t>
      </w:r>
      <w:hyperlink r:id="rId41" w:anchor="fnref:4:1"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2</w:t>
        </w:r>
      </w:hyperlink>
      <w:r w:rsidRPr="0073407C">
        <w:rPr>
          <w:rFonts w:ascii="Verdana" w:eastAsia="Times New Roman" w:hAnsi="Verdana" w:cs="Helvetica"/>
          <w:color w:val="333333"/>
          <w:sz w:val="18"/>
          <w:szCs w:val="18"/>
        </w:rPr>
        <w:t> </w:t>
      </w:r>
      <w:hyperlink r:id="rId42" w:anchor="fnref:4:2"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3</w:t>
        </w:r>
      </w:hyperlink>
    </w:p>
    <w:p w14:paraId="6C109152"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HL7 Version 3 Implementation Guide: Quality Data Model (QDM)-based Health Quality Measure Format (HQMF), R1.4 – US Realm, Volume 2 (Draft Standard for Trial Use). HL7, October 2016. </w:t>
      </w:r>
      <w:hyperlink r:id="rId43" w:history="1">
        <w:r w:rsidRPr="0073407C">
          <w:rPr>
            <w:rFonts w:ascii="Verdana" w:eastAsia="Times New Roman" w:hAnsi="Verdana" w:cs="Helvetica"/>
            <w:color w:val="428BCA"/>
            <w:sz w:val="18"/>
            <w:szCs w:val="18"/>
          </w:rPr>
          <w:t>http://www.hl7.org/implement/standards/product_brief.cfm?product_id=346</w:t>
        </w:r>
      </w:hyperlink>
      <w:r w:rsidRPr="0073407C">
        <w:rPr>
          <w:rFonts w:ascii="Verdana" w:eastAsia="Times New Roman" w:hAnsi="Verdana" w:cs="Helvetica"/>
          <w:color w:val="333333"/>
          <w:sz w:val="18"/>
          <w:szCs w:val="18"/>
        </w:rPr>
        <w:t> </w:t>
      </w:r>
      <w:hyperlink r:id="rId44" w:anchor="fnref:5" w:history="1">
        <w:r w:rsidRPr="0073407C">
          <w:rPr>
            <w:rFonts w:ascii="Segoe UI Emoji" w:eastAsia="Times New Roman" w:hAnsi="Segoe UI Emoji" w:cs="Segoe UI Emoji"/>
            <w:color w:val="428BCA"/>
            <w:sz w:val="18"/>
            <w:szCs w:val="18"/>
          </w:rPr>
          <w:t>↩</w:t>
        </w:r>
      </w:hyperlink>
      <w:r w:rsidRPr="0073407C">
        <w:rPr>
          <w:rFonts w:ascii="Verdana" w:eastAsia="Times New Roman" w:hAnsi="Verdana" w:cs="Helvetica"/>
          <w:color w:val="333333"/>
          <w:sz w:val="18"/>
          <w:szCs w:val="18"/>
        </w:rPr>
        <w:t> </w:t>
      </w:r>
      <w:hyperlink r:id="rId45" w:anchor="fnref:5:1"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2</w:t>
        </w:r>
      </w:hyperlink>
      <w:r w:rsidRPr="0073407C">
        <w:rPr>
          <w:rFonts w:ascii="Verdana" w:eastAsia="Times New Roman" w:hAnsi="Verdana" w:cs="Helvetica"/>
          <w:color w:val="333333"/>
          <w:sz w:val="18"/>
          <w:szCs w:val="18"/>
        </w:rPr>
        <w:t> </w:t>
      </w:r>
      <w:hyperlink r:id="rId46" w:anchor="fnref:5:2"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3</w:t>
        </w:r>
      </w:hyperlink>
    </w:p>
    <w:p w14:paraId="52A3D875"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HQMF is not an HL7 V3 Clinical Document Architecture (CDA) standard,but is similar to CDA in being a structured document markup standard. </w:t>
      </w:r>
      <w:hyperlink r:id="rId47" w:anchor="fnref:a" w:history="1">
        <w:r w:rsidRPr="0073407C">
          <w:rPr>
            <w:rFonts w:ascii="Segoe UI Emoji" w:eastAsia="Times New Roman" w:hAnsi="Segoe UI Emoji" w:cs="Segoe UI Emoji"/>
            <w:color w:val="428BCA"/>
            <w:sz w:val="18"/>
            <w:szCs w:val="18"/>
          </w:rPr>
          <w:t>↩</w:t>
        </w:r>
      </w:hyperlink>
    </w:p>
    <w:p w14:paraId="72B3E4AE"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Measure Authoring Tool. CMS. </w:t>
      </w:r>
      <w:hyperlink r:id="rId48" w:history="1">
        <w:r w:rsidRPr="0073407C">
          <w:rPr>
            <w:rFonts w:ascii="Verdana" w:eastAsia="Times New Roman" w:hAnsi="Verdana" w:cs="Helvetica"/>
            <w:color w:val="428BCA"/>
            <w:sz w:val="18"/>
            <w:szCs w:val="18"/>
          </w:rPr>
          <w:t>https://www.emeasuretool.cms.gov/</w:t>
        </w:r>
      </w:hyperlink>
      <w:r w:rsidRPr="0073407C">
        <w:rPr>
          <w:rFonts w:ascii="Verdana" w:eastAsia="Times New Roman" w:hAnsi="Verdana" w:cs="Helvetica"/>
          <w:color w:val="333333"/>
          <w:sz w:val="18"/>
          <w:szCs w:val="18"/>
        </w:rPr>
        <w:t> </w:t>
      </w:r>
      <w:hyperlink r:id="rId49" w:anchor="fnref:7" w:history="1">
        <w:r w:rsidRPr="0073407C">
          <w:rPr>
            <w:rFonts w:ascii="Segoe UI Emoji" w:eastAsia="Times New Roman" w:hAnsi="Segoe UI Emoji" w:cs="Segoe UI Emoji"/>
            <w:color w:val="428BCA"/>
            <w:sz w:val="18"/>
            <w:szCs w:val="18"/>
          </w:rPr>
          <w:t>↩</w:t>
        </w:r>
      </w:hyperlink>
      <w:r w:rsidRPr="0073407C">
        <w:rPr>
          <w:rFonts w:ascii="Verdana" w:eastAsia="Times New Roman" w:hAnsi="Verdana" w:cs="Helvetica"/>
          <w:color w:val="333333"/>
          <w:sz w:val="18"/>
          <w:szCs w:val="18"/>
        </w:rPr>
        <w:t> </w:t>
      </w:r>
      <w:hyperlink r:id="rId50" w:anchor="fnref:7:1" w:history="1">
        <w:r w:rsidRPr="0073407C">
          <w:rPr>
            <w:rFonts w:ascii="Segoe UI Emoji" w:eastAsia="Times New Roman" w:hAnsi="Segoe UI Emoji" w:cs="Segoe UI Emoji"/>
            <w:color w:val="428BCA"/>
            <w:sz w:val="18"/>
            <w:szCs w:val="18"/>
          </w:rPr>
          <w:t>↩</w:t>
        </w:r>
        <w:r w:rsidRPr="0073407C">
          <w:rPr>
            <w:rFonts w:ascii="Verdana" w:eastAsia="Times New Roman" w:hAnsi="Verdana" w:cs="Helvetica"/>
            <w:color w:val="428BCA"/>
            <w:sz w:val="14"/>
            <w:szCs w:val="14"/>
            <w:vertAlign w:val="superscript"/>
          </w:rPr>
          <w:t>2</w:t>
        </w:r>
      </w:hyperlink>
    </w:p>
    <w:p w14:paraId="7A58E1CA"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HL7 Implementation Guide for CDA Release 2: Quality Reporting Document Architecture – Category I STU Release 5 (US Realm). HL7, ballot cycle September 2017. </w:t>
      </w:r>
      <w:hyperlink r:id="rId51" w:history="1">
        <w:r w:rsidRPr="0073407C">
          <w:rPr>
            <w:rFonts w:ascii="Verdana" w:eastAsia="Times New Roman" w:hAnsi="Verdana" w:cs="Helvetica"/>
            <w:color w:val="428BCA"/>
            <w:sz w:val="18"/>
            <w:szCs w:val="18"/>
          </w:rPr>
          <w:t>http://www.hl7.org/implement/standards/product_brief.cfm?product_id=35</w:t>
        </w:r>
      </w:hyperlink>
      <w:r w:rsidRPr="0073407C">
        <w:rPr>
          <w:rFonts w:ascii="Verdana" w:eastAsia="Times New Roman" w:hAnsi="Verdana" w:cs="Helvetica"/>
          <w:color w:val="333333"/>
          <w:sz w:val="18"/>
          <w:szCs w:val="18"/>
        </w:rPr>
        <w:t> </w:t>
      </w:r>
      <w:hyperlink r:id="rId52" w:anchor="fnref:6" w:history="1">
        <w:r w:rsidRPr="0073407C">
          <w:rPr>
            <w:rFonts w:ascii="Segoe UI Emoji" w:eastAsia="Times New Roman" w:hAnsi="Segoe UI Emoji" w:cs="Segoe UI Emoji"/>
            <w:color w:val="428BCA"/>
            <w:sz w:val="18"/>
            <w:szCs w:val="18"/>
          </w:rPr>
          <w:t>↩</w:t>
        </w:r>
      </w:hyperlink>
    </w:p>
    <w:p w14:paraId="3EDB08E1"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Value Set Authority Center. U.S. National Library of Medicine. </w:t>
      </w:r>
      <w:hyperlink r:id="rId53" w:history="1">
        <w:r w:rsidRPr="0073407C">
          <w:rPr>
            <w:rFonts w:ascii="Verdana" w:eastAsia="Times New Roman" w:hAnsi="Verdana" w:cs="Helvetica"/>
            <w:color w:val="428BCA"/>
            <w:sz w:val="18"/>
            <w:szCs w:val="18"/>
          </w:rPr>
          <w:t>https://vsac.nlm.nih.gov/</w:t>
        </w:r>
      </w:hyperlink>
      <w:r w:rsidRPr="0073407C">
        <w:rPr>
          <w:rFonts w:ascii="Verdana" w:eastAsia="Times New Roman" w:hAnsi="Verdana" w:cs="Helvetica"/>
          <w:color w:val="333333"/>
          <w:sz w:val="18"/>
          <w:szCs w:val="18"/>
        </w:rPr>
        <w:t> </w:t>
      </w:r>
      <w:hyperlink r:id="rId54" w:anchor="fnref:10" w:history="1">
        <w:r w:rsidRPr="0073407C">
          <w:rPr>
            <w:rFonts w:ascii="Segoe UI Emoji" w:eastAsia="Times New Roman" w:hAnsi="Segoe UI Emoji" w:cs="Segoe UI Emoji"/>
            <w:color w:val="428BCA"/>
            <w:sz w:val="18"/>
            <w:szCs w:val="18"/>
          </w:rPr>
          <w:t>↩</w:t>
        </w:r>
      </w:hyperlink>
    </w:p>
    <w:p w14:paraId="73F07B5F" w14:textId="77777777" w:rsidR="0073407C" w:rsidRPr="0073407C" w:rsidRDefault="0073407C" w:rsidP="0073407C">
      <w:pPr>
        <w:numPr>
          <w:ilvl w:val="0"/>
          <w:numId w:val="4"/>
        </w:numPr>
        <w:shd w:val="clear" w:color="auto" w:fill="FFFFFF"/>
        <w:spacing w:after="150" w:line="336" w:lineRule="atLeast"/>
        <w:rPr>
          <w:rFonts w:ascii="Verdana" w:eastAsia="Times New Roman" w:hAnsi="Verdana" w:cs="Helvetica"/>
          <w:color w:val="333333"/>
          <w:sz w:val="18"/>
          <w:szCs w:val="18"/>
        </w:rPr>
      </w:pPr>
      <w:r w:rsidRPr="0073407C">
        <w:rPr>
          <w:rFonts w:ascii="Verdana" w:eastAsia="Times New Roman" w:hAnsi="Verdana" w:cs="Helvetica"/>
          <w:color w:val="333333"/>
          <w:sz w:val="18"/>
          <w:szCs w:val="18"/>
        </w:rPr>
        <w:t>Measures Management System Blueprint v14.0. CMS, September 2018. </w:t>
      </w:r>
      <w:hyperlink r:id="rId55" w:history="1">
        <w:r w:rsidRPr="0073407C">
          <w:rPr>
            <w:rFonts w:ascii="Verdana" w:eastAsia="Times New Roman" w:hAnsi="Verdana" w:cs="Helvetica"/>
            <w:color w:val="428BCA"/>
            <w:sz w:val="18"/>
            <w:szCs w:val="18"/>
          </w:rPr>
          <w:t>https://www.cms.gov/Medicare/Quality-Initiatives-Patient-Assessment-Instruments/MMS/MMS-Blueprint.html</w:t>
        </w:r>
      </w:hyperlink>
      <w:r w:rsidRPr="0073407C">
        <w:rPr>
          <w:rFonts w:ascii="Verdana" w:eastAsia="Times New Roman" w:hAnsi="Verdana" w:cs="Helvetica"/>
          <w:color w:val="333333"/>
          <w:sz w:val="18"/>
          <w:szCs w:val="18"/>
        </w:rPr>
        <w:t> </w:t>
      </w:r>
      <w:hyperlink r:id="rId56" w:anchor="fnref:8" w:history="1">
        <w:r w:rsidRPr="0073407C">
          <w:rPr>
            <w:rFonts w:ascii="Segoe UI Emoji" w:eastAsia="Times New Roman" w:hAnsi="Segoe UI Emoji" w:cs="Segoe UI Emoji"/>
            <w:color w:val="428BCA"/>
            <w:sz w:val="18"/>
            <w:szCs w:val="18"/>
          </w:rPr>
          <w:t>↩</w:t>
        </w:r>
      </w:hyperlink>
    </w:p>
    <w:p w14:paraId="6385AE33" w14:textId="77777777" w:rsidR="007A6A54" w:rsidRPr="0073407C" w:rsidRDefault="007A6A54" w:rsidP="0073407C"/>
    <w:sectPr w:rsidR="007A6A54" w:rsidRPr="007340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oyd Eisenberg" w:date="2019-02-28T10:54:00Z" w:initials="FE">
    <w:p w14:paraId="39ECDED2" w14:textId="43C1643D" w:rsidR="0073407C" w:rsidRDefault="0073407C">
      <w:pPr>
        <w:pStyle w:val="CommentText"/>
      </w:pPr>
      <w:r>
        <w:rPr>
          <w:rStyle w:val="CommentReference"/>
        </w:rPr>
        <w:annotationRef/>
      </w:r>
      <w:r>
        <w:t xml:space="preserve">I think the new name is National Academy of Medicine - </w:t>
      </w:r>
      <w:hyperlink r:id="rId1" w:history="1">
        <w:r w:rsidRPr="006166D2">
          <w:rPr>
            <w:rStyle w:val="Hyperlink"/>
          </w:rPr>
          <w:t>http://www.nationalacademies.org/hmd/Global/News%20Announcements/IOM-to-become-NAM-Press-Release.aspx</w:t>
        </w:r>
      </w:hyperlink>
      <w:r>
        <w:t xml:space="preserve">. </w:t>
      </w:r>
    </w:p>
  </w:comment>
  <w:comment w:id="22" w:author="Floyd Eisenberg" w:date="2019-02-28T11:05:00Z" w:initials="FE">
    <w:p w14:paraId="0E49EF68" w14:textId="5FC9DD28" w:rsidR="00E821B2" w:rsidRDefault="00E821B2">
      <w:pPr>
        <w:pStyle w:val="CommentText"/>
      </w:pPr>
      <w:r>
        <w:rPr>
          <w:rStyle w:val="CommentReference"/>
        </w:rPr>
        <w:annotationRef/>
      </w:r>
      <w:r>
        <w:t>Shouldn’t we be referencing FHIR QICore/QUICK rather than base FHIR.  I understand the desire to make this a universal realm document but without an implementation guide about how to use FHIR, eCQMs will have excessive variation. Perhaps we should keep this guide to USRealm especially to keep alignment with USCore and QICore/QUICK.  As an alternative, check the language I inserted.</w:t>
      </w:r>
      <w:r w:rsidR="00B43955">
        <w:t xml:space="preserve"> </w:t>
      </w:r>
    </w:p>
  </w:comment>
  <w:comment w:id="58" w:author="Floyd Eisenberg" w:date="2019-02-28T12:08:00Z" w:initials="FE">
    <w:p w14:paraId="58963DA2" w14:textId="63531975" w:rsidR="009A066B" w:rsidRDefault="009A066B">
      <w:pPr>
        <w:pStyle w:val="CommentText"/>
      </w:pPr>
      <w:r>
        <w:rPr>
          <w:rStyle w:val="CommentReference"/>
        </w:rPr>
        <w:annotationRef/>
      </w:r>
      <w:r>
        <w:t>Again, this sounds very USRealm.  I think we should just embrace it as a USRealm document/IG.</w:t>
      </w:r>
    </w:p>
  </w:comment>
  <w:comment w:id="63" w:author="Floyd Eisenberg" w:date="2019-02-28T11:29:00Z" w:initials="FE">
    <w:p w14:paraId="7A16E3AE" w14:textId="597A70D7" w:rsidR="00B43955" w:rsidRDefault="00B43955">
      <w:pPr>
        <w:pStyle w:val="CommentText"/>
      </w:pPr>
      <w:r>
        <w:rPr>
          <w:rStyle w:val="CommentReference"/>
        </w:rPr>
        <w:annotationRef/>
      </w:r>
      <w:r>
        <w:t>1</w:t>
      </w:r>
      <w:r w:rsidRPr="00B43955">
        <w:rPr>
          <w:vertAlign w:val="superscript"/>
        </w:rPr>
        <w:t>st</w:t>
      </w:r>
      <w:r>
        <w:t xml:space="preserve"> bullet defines FHIR so I think you can just use FHIR here without spelling out the full acronym</w:t>
      </w:r>
    </w:p>
  </w:comment>
  <w:comment w:id="64" w:author="Floyd Eisenberg" w:date="2019-02-28T11:30:00Z" w:initials="FE">
    <w:p w14:paraId="4947BB20" w14:textId="49834450" w:rsidR="00B43955" w:rsidRDefault="00B43955">
      <w:pPr>
        <w:pStyle w:val="CommentText"/>
      </w:pPr>
      <w:r>
        <w:rPr>
          <w:rStyle w:val="CommentReference"/>
        </w:rPr>
        <w:annotationRef/>
      </w:r>
      <w:r>
        <w:t>SHouldn’t this section reference DEQM as the Quality reporting IG? Reporting is not in scope directly in a FHIR Quality Measure IG</w:t>
      </w:r>
    </w:p>
  </w:comment>
  <w:comment w:id="82" w:author="Floyd Eisenberg" w:date="2019-02-28T11:32:00Z" w:initials="FE">
    <w:p w14:paraId="4BE08ECC" w14:textId="23DF1937" w:rsidR="00B43955" w:rsidRDefault="00B43955">
      <w:pPr>
        <w:pStyle w:val="CommentText"/>
      </w:pPr>
      <w:r>
        <w:rPr>
          <w:rStyle w:val="CommentReference"/>
        </w:rPr>
        <w:annotationRef/>
      </w:r>
      <w:r>
        <w:t>Needs an updated diagram so the 2</w:t>
      </w:r>
      <w:r w:rsidRPr="00B43955">
        <w:rPr>
          <w:vertAlign w:val="superscript"/>
        </w:rPr>
        <w:t>nd</w:t>
      </w:r>
      <w:r>
        <w:t xml:space="preserve"> show FHIR clinical reasoning and QICore/QUICK, no HQMF or QDM</w:t>
      </w:r>
    </w:p>
  </w:comment>
  <w:comment w:id="88" w:author="Floyd Eisenberg" w:date="2019-02-28T12:28:00Z" w:initials="FE">
    <w:p w14:paraId="56C818A8" w14:textId="6EE06BFC" w:rsidR="00BB7D55" w:rsidRDefault="00BB7D55">
      <w:pPr>
        <w:pStyle w:val="CommentText"/>
      </w:pPr>
      <w:r>
        <w:rPr>
          <w:rStyle w:val="CommentReference"/>
        </w:rPr>
        <w:annotationRef/>
      </w:r>
      <w:r>
        <w:t>Can we delete the QDM-based HQMF section?</w:t>
      </w:r>
    </w:p>
  </w:comment>
  <w:comment w:id="131" w:author="Floyd Eisenberg" w:date="2019-02-28T12:42:00Z" w:initials="FE">
    <w:p w14:paraId="5FD7CA54" w14:textId="66C28246" w:rsidR="00705C0B" w:rsidRDefault="00705C0B">
      <w:pPr>
        <w:pStyle w:val="CommentText"/>
      </w:pPr>
      <w:r>
        <w:rPr>
          <w:rStyle w:val="CommentReference"/>
        </w:rPr>
        <w:annotationRef/>
      </w:r>
      <w:r>
        <w:t>I think we may want to eliminate this section “Other Related Tools and Standards” since it no longer will reference QRDA, CQL-based HQMF and since the existing MAT may not be the authoring tool.  Also, a new version of the Blueprint will be needed once CMS agrees to move to FHIR so it doesn’t apply here either. The whole section makes it very USRealm centric and defeats our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CDED2" w15:done="0"/>
  <w15:commentEx w15:paraId="0E49EF68" w15:done="0"/>
  <w15:commentEx w15:paraId="58963DA2" w15:done="0"/>
  <w15:commentEx w15:paraId="7A16E3AE" w15:done="0"/>
  <w15:commentEx w15:paraId="4947BB20" w15:done="0"/>
  <w15:commentEx w15:paraId="4BE08ECC" w15:done="0"/>
  <w15:commentEx w15:paraId="56C818A8" w15:done="0"/>
  <w15:commentEx w15:paraId="5FD7C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CDED2" w16cid:durableId="20223C7C"/>
  <w16cid:commentId w16cid:paraId="0E49EF68" w16cid:durableId="20223EFA"/>
  <w16cid:commentId w16cid:paraId="58963DA2" w16cid:durableId="20224DA8"/>
  <w16cid:commentId w16cid:paraId="7A16E3AE" w16cid:durableId="202244AB"/>
  <w16cid:commentId w16cid:paraId="4947BB20" w16cid:durableId="202244E0"/>
  <w16cid:commentId w16cid:paraId="4BE08ECC" w16cid:durableId="20224536"/>
  <w16cid:commentId w16cid:paraId="56C818A8" w16cid:durableId="2022525C"/>
  <w16cid:commentId w16cid:paraId="5FD7CA54" w16cid:durableId="20225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B43C5" w14:textId="77777777" w:rsidR="00F44A26" w:rsidRDefault="00F44A26" w:rsidP="0073407C">
      <w:pPr>
        <w:spacing w:after="0" w:line="240" w:lineRule="auto"/>
      </w:pPr>
      <w:r>
        <w:separator/>
      </w:r>
    </w:p>
  </w:endnote>
  <w:endnote w:type="continuationSeparator" w:id="0">
    <w:p w14:paraId="064F30B1" w14:textId="77777777" w:rsidR="00F44A26" w:rsidRDefault="00F44A26" w:rsidP="0073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16436" w14:textId="77777777" w:rsidR="00F44A26" w:rsidRDefault="00F44A26" w:rsidP="0073407C">
      <w:pPr>
        <w:spacing w:after="0" w:line="240" w:lineRule="auto"/>
      </w:pPr>
      <w:r>
        <w:separator/>
      </w:r>
    </w:p>
  </w:footnote>
  <w:footnote w:type="continuationSeparator" w:id="0">
    <w:p w14:paraId="57C37DDB" w14:textId="77777777" w:rsidR="00F44A26" w:rsidRDefault="00F44A26" w:rsidP="0073407C">
      <w:pPr>
        <w:spacing w:after="0" w:line="240" w:lineRule="auto"/>
      </w:pPr>
      <w:r>
        <w:continuationSeparator/>
      </w:r>
    </w:p>
  </w:footnote>
  <w:footnote w:id="1">
    <w:p w14:paraId="79E2CA78" w14:textId="2B2A0DDD" w:rsidR="0073407C" w:rsidRDefault="0073407C">
      <w:pPr>
        <w:pStyle w:val="FootnoteText"/>
      </w:pPr>
      <w:bookmarkStart w:id="14" w:name="_GoBack"/>
      <w:ins w:id="15" w:author="Floyd Eisenberg" w:date="2019-02-28T11:03:00Z">
        <w:r>
          <w:rPr>
            <w:rStyle w:val="FootnoteReference"/>
          </w:rPr>
          <w:footnoteRef/>
        </w:r>
        <w:r>
          <w:t xml:space="preserve"> e</w:t>
        </w:r>
      </w:ins>
      <w:ins w:id="16" w:author="Floyd Eisenberg" w:date="2019-02-28T11:04:00Z">
        <w:r>
          <w:t xml:space="preserve">CQM definition – the Joint Commission: </w:t>
        </w:r>
        <w:r w:rsidRPr="0073407C">
          <w:t>https://www.jointcommission.org/about/jointcommissionfaqs.aspx?CategoryId=56#2404</w:t>
        </w:r>
        <w:r>
          <w:t>.</w:t>
        </w:r>
      </w:ins>
      <w:bookmarkEnd w:id="1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BA0"/>
    <w:multiLevelType w:val="multilevel"/>
    <w:tmpl w:val="2C30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23F4F"/>
    <w:multiLevelType w:val="multilevel"/>
    <w:tmpl w:val="0E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E0A38"/>
    <w:multiLevelType w:val="multilevel"/>
    <w:tmpl w:val="7DDA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019C1"/>
    <w:multiLevelType w:val="multilevel"/>
    <w:tmpl w:val="662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yd Eisenberg">
    <w15:presenceInfo w15:providerId="Windows Live" w15:userId="ecf5af8e762e6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7C"/>
    <w:rsid w:val="00160778"/>
    <w:rsid w:val="001B3668"/>
    <w:rsid w:val="005302E5"/>
    <w:rsid w:val="00705C0B"/>
    <w:rsid w:val="0073407C"/>
    <w:rsid w:val="0079285B"/>
    <w:rsid w:val="007A6A54"/>
    <w:rsid w:val="009A066B"/>
    <w:rsid w:val="00AF62DE"/>
    <w:rsid w:val="00B43955"/>
    <w:rsid w:val="00BB7D55"/>
    <w:rsid w:val="00CE599F"/>
    <w:rsid w:val="00E312A4"/>
    <w:rsid w:val="00E821B2"/>
    <w:rsid w:val="00F4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B068"/>
  <w15:chartTrackingRefBased/>
  <w15:docId w15:val="{5B0AE87A-C563-4416-B8E5-86137B80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4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40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0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40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4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07C"/>
    <w:rPr>
      <w:color w:val="0000FF"/>
      <w:u w:val="single"/>
    </w:rPr>
  </w:style>
  <w:style w:type="character" w:styleId="CommentReference">
    <w:name w:val="annotation reference"/>
    <w:basedOn w:val="DefaultParagraphFont"/>
    <w:uiPriority w:val="99"/>
    <w:semiHidden/>
    <w:unhideWhenUsed/>
    <w:rsid w:val="0073407C"/>
    <w:rPr>
      <w:sz w:val="16"/>
      <w:szCs w:val="16"/>
    </w:rPr>
  </w:style>
  <w:style w:type="paragraph" w:styleId="CommentText">
    <w:name w:val="annotation text"/>
    <w:basedOn w:val="Normal"/>
    <w:link w:val="CommentTextChar"/>
    <w:uiPriority w:val="99"/>
    <w:semiHidden/>
    <w:unhideWhenUsed/>
    <w:rsid w:val="0073407C"/>
    <w:pPr>
      <w:spacing w:line="240" w:lineRule="auto"/>
    </w:pPr>
    <w:rPr>
      <w:sz w:val="20"/>
      <w:szCs w:val="20"/>
    </w:rPr>
  </w:style>
  <w:style w:type="character" w:customStyle="1" w:styleId="CommentTextChar">
    <w:name w:val="Comment Text Char"/>
    <w:basedOn w:val="DefaultParagraphFont"/>
    <w:link w:val="CommentText"/>
    <w:uiPriority w:val="99"/>
    <w:semiHidden/>
    <w:rsid w:val="0073407C"/>
    <w:rPr>
      <w:sz w:val="20"/>
      <w:szCs w:val="20"/>
    </w:rPr>
  </w:style>
  <w:style w:type="paragraph" w:styleId="CommentSubject">
    <w:name w:val="annotation subject"/>
    <w:basedOn w:val="CommentText"/>
    <w:next w:val="CommentText"/>
    <w:link w:val="CommentSubjectChar"/>
    <w:uiPriority w:val="99"/>
    <w:semiHidden/>
    <w:unhideWhenUsed/>
    <w:rsid w:val="0073407C"/>
    <w:rPr>
      <w:b/>
      <w:bCs/>
    </w:rPr>
  </w:style>
  <w:style w:type="character" w:customStyle="1" w:styleId="CommentSubjectChar">
    <w:name w:val="Comment Subject Char"/>
    <w:basedOn w:val="CommentTextChar"/>
    <w:link w:val="CommentSubject"/>
    <w:uiPriority w:val="99"/>
    <w:semiHidden/>
    <w:rsid w:val="0073407C"/>
    <w:rPr>
      <w:b/>
      <w:bCs/>
      <w:sz w:val="20"/>
      <w:szCs w:val="20"/>
    </w:rPr>
  </w:style>
  <w:style w:type="paragraph" w:styleId="BalloonText">
    <w:name w:val="Balloon Text"/>
    <w:basedOn w:val="Normal"/>
    <w:link w:val="BalloonTextChar"/>
    <w:uiPriority w:val="99"/>
    <w:semiHidden/>
    <w:unhideWhenUsed/>
    <w:rsid w:val="00734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07C"/>
    <w:rPr>
      <w:rFonts w:ascii="Segoe UI" w:hAnsi="Segoe UI" w:cs="Segoe UI"/>
      <w:sz w:val="18"/>
      <w:szCs w:val="18"/>
    </w:rPr>
  </w:style>
  <w:style w:type="character" w:styleId="UnresolvedMention">
    <w:name w:val="Unresolved Mention"/>
    <w:basedOn w:val="DefaultParagraphFont"/>
    <w:uiPriority w:val="99"/>
    <w:semiHidden/>
    <w:unhideWhenUsed/>
    <w:rsid w:val="0073407C"/>
    <w:rPr>
      <w:color w:val="605E5C"/>
      <w:shd w:val="clear" w:color="auto" w:fill="E1DFDD"/>
    </w:rPr>
  </w:style>
  <w:style w:type="paragraph" w:styleId="FootnoteText">
    <w:name w:val="footnote text"/>
    <w:basedOn w:val="Normal"/>
    <w:link w:val="FootnoteTextChar"/>
    <w:uiPriority w:val="99"/>
    <w:semiHidden/>
    <w:unhideWhenUsed/>
    <w:rsid w:val="007340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07C"/>
    <w:rPr>
      <w:sz w:val="20"/>
      <w:szCs w:val="20"/>
    </w:rPr>
  </w:style>
  <w:style w:type="character" w:styleId="FootnoteReference">
    <w:name w:val="footnote reference"/>
    <w:basedOn w:val="DefaultParagraphFont"/>
    <w:uiPriority w:val="99"/>
    <w:semiHidden/>
    <w:unhideWhenUsed/>
    <w:rsid w:val="0073407C"/>
    <w:rPr>
      <w:vertAlign w:val="superscript"/>
    </w:rPr>
  </w:style>
  <w:style w:type="character" w:styleId="FollowedHyperlink">
    <w:name w:val="FollowedHyperlink"/>
    <w:basedOn w:val="DefaultParagraphFont"/>
    <w:uiPriority w:val="99"/>
    <w:semiHidden/>
    <w:unhideWhenUsed/>
    <w:rsid w:val="00E31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471292">
      <w:bodyDiv w:val="1"/>
      <w:marLeft w:val="0"/>
      <w:marRight w:val="0"/>
      <w:marTop w:val="0"/>
      <w:marBottom w:val="0"/>
      <w:divBdr>
        <w:top w:val="none" w:sz="0" w:space="0" w:color="auto"/>
        <w:left w:val="none" w:sz="0" w:space="0" w:color="auto"/>
        <w:bottom w:val="none" w:sz="0" w:space="0" w:color="auto"/>
        <w:right w:val="none" w:sz="0" w:space="0" w:color="auto"/>
      </w:divBdr>
      <w:divsChild>
        <w:div w:id="142399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ionalacademies.org/hmd/Global/News%20Announcements/IOM-to-become-NAM-Press-Release.asp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build.fhir.org/ig/cqframework/cqf-measures/introduction.html" TargetMode="External"/><Relationship Id="rId18" Type="http://schemas.openxmlformats.org/officeDocument/2006/relationships/image" Target="media/image3.jpeg"/><Relationship Id="rId26" Type="http://schemas.openxmlformats.org/officeDocument/2006/relationships/hyperlink" Target="http://build.fhir.org/ig/cqframework/cqf-measures/introduction.html" TargetMode="External"/><Relationship Id="rId39" Type="http://schemas.openxmlformats.org/officeDocument/2006/relationships/hyperlink" Target="http://www.hl7.org/implement/standards/product_brief.cfm?product_id=97" TargetMode="External"/><Relationship Id="rId21" Type="http://schemas.openxmlformats.org/officeDocument/2006/relationships/hyperlink" Target="http://build.fhir.org/ig/cqframework/cqf-measures/introduction.html" TargetMode="External"/><Relationship Id="rId34" Type="http://schemas.openxmlformats.org/officeDocument/2006/relationships/hyperlink" Target="http://www.hl7.org/implement/standards/product_brief.cfm?product_id=400" TargetMode="External"/><Relationship Id="rId42" Type="http://schemas.openxmlformats.org/officeDocument/2006/relationships/hyperlink" Target="http://build.fhir.org/ig/cqframework/cqf-measures/introduction.html" TargetMode="External"/><Relationship Id="rId47" Type="http://schemas.openxmlformats.org/officeDocument/2006/relationships/hyperlink" Target="http://build.fhir.org/ig/cqframework/cqf-measures/introduction.html" TargetMode="External"/><Relationship Id="rId50" Type="http://schemas.openxmlformats.org/officeDocument/2006/relationships/hyperlink" Target="http://build.fhir.org/ig/cqframework/cqf-measures/introduction.html" TargetMode="External"/><Relationship Id="rId55" Type="http://schemas.openxmlformats.org/officeDocument/2006/relationships/hyperlink" Target="https://www.cms.gov/Medicare/Quality-Initiatives-Patient-Assessment-Instruments/MMS/MMS-Blueprint.html" TargetMode="External"/><Relationship Id="rId7" Type="http://schemas.openxmlformats.org/officeDocument/2006/relationships/endnotes" Target="endnotes.xml"/><Relationship Id="rId12" Type="http://schemas.openxmlformats.org/officeDocument/2006/relationships/hyperlink" Target="http://build.fhir.org/ig/cqframework/cqf-measures/introduction.html" TargetMode="External"/><Relationship Id="rId17" Type="http://schemas.openxmlformats.org/officeDocument/2006/relationships/image" Target="media/image2.png"/><Relationship Id="rId25" Type="http://schemas.openxmlformats.org/officeDocument/2006/relationships/hyperlink" Target="http://build.fhir.org/ig/cqframework/cqf-measures/introduction.html" TargetMode="External"/><Relationship Id="rId33" Type="http://schemas.openxmlformats.org/officeDocument/2006/relationships/hyperlink" Target="http://build.fhir.org/ig/cqframework/cqf-measures/introduction.html" TargetMode="External"/><Relationship Id="rId38" Type="http://schemas.openxmlformats.org/officeDocument/2006/relationships/hyperlink" Target="http://build.fhir.org/ig/cqframework/cqf-measures/introduction.html" TargetMode="External"/><Relationship Id="rId46" Type="http://schemas.openxmlformats.org/officeDocument/2006/relationships/hyperlink" Target="http://build.fhir.org/ig/cqframework/cqf-measures/introduction.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build.fhir.org/ig/cqframework/cqf-measures/introduction.html" TargetMode="External"/><Relationship Id="rId29" Type="http://schemas.openxmlformats.org/officeDocument/2006/relationships/hyperlink" Target="http://www.nationalacademies.org/hmd/Reports/2001/Crossing-the-Quality-Chasm-A-New-Health-System-for-the-21st-Century.aspx" TargetMode="External"/><Relationship Id="rId41" Type="http://schemas.openxmlformats.org/officeDocument/2006/relationships/hyperlink" Target="http://build.fhir.org/ig/cqframework/cqf-measures/introduction.html" TargetMode="External"/><Relationship Id="rId54" Type="http://schemas.openxmlformats.org/officeDocument/2006/relationships/hyperlink" Target="http://build.fhir.org/ig/cqframework/cqf-measures/intro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uild.fhir.org/ig/cqframework/cqf-measures/introduction.html" TargetMode="External"/><Relationship Id="rId24" Type="http://schemas.openxmlformats.org/officeDocument/2006/relationships/hyperlink" Target="http://build.fhir.org/ig/cqframework/cqf-measures/introduction.html" TargetMode="External"/><Relationship Id="rId32" Type="http://schemas.openxmlformats.org/officeDocument/2006/relationships/hyperlink" Target="http://build.fhir.org/ig/cqframework/cqf-measures/introduction.html" TargetMode="External"/><Relationship Id="rId37" Type="http://schemas.openxmlformats.org/officeDocument/2006/relationships/hyperlink" Target="http://hl7.org/fhir/STU3/conformance-module.html" TargetMode="External"/><Relationship Id="rId40" Type="http://schemas.openxmlformats.org/officeDocument/2006/relationships/hyperlink" Target="http://build.fhir.org/ig/cqframework/cqf-measures/introduction.html" TargetMode="External"/><Relationship Id="rId45" Type="http://schemas.openxmlformats.org/officeDocument/2006/relationships/hyperlink" Target="http://build.fhir.org/ig/cqframework/cqf-measures/introduction.html" TargetMode="External"/><Relationship Id="rId53" Type="http://schemas.openxmlformats.org/officeDocument/2006/relationships/hyperlink" Target="https://vsac.nlm.nih.gov/"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build.fhir.org/ig/cqframework/cqf-measures/introduction.html" TargetMode="External"/><Relationship Id="rId23" Type="http://schemas.openxmlformats.org/officeDocument/2006/relationships/hyperlink" Target="http://build.fhir.org/ig/cqframework/cqf-measures/introduction.html" TargetMode="External"/><Relationship Id="rId28" Type="http://schemas.openxmlformats.org/officeDocument/2006/relationships/hyperlink" Target="http://build.fhir.org/ig/cqframework/cqf-measures/introduction.html" TargetMode="External"/><Relationship Id="rId36" Type="http://schemas.openxmlformats.org/officeDocument/2006/relationships/hyperlink" Target="http://build.fhir.org/ig/cqframework/cqf-measures/introduction.html" TargetMode="External"/><Relationship Id="rId49" Type="http://schemas.openxmlformats.org/officeDocument/2006/relationships/hyperlink" Target="http://build.fhir.org/ig/cqframework/cqf-measures/introduction.html" TargetMode="External"/><Relationship Id="rId57"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build.fhir.org/ig/cqframework/cqf-measures/introduction.html" TargetMode="External"/><Relationship Id="rId31" Type="http://schemas.openxmlformats.org/officeDocument/2006/relationships/hyperlink" Target="https://ecqi.healthit.gov/qdm" TargetMode="External"/><Relationship Id="rId44" Type="http://schemas.openxmlformats.org/officeDocument/2006/relationships/hyperlink" Target="http://build.fhir.org/ig/cqframework/cqf-measures/introduction.html" TargetMode="External"/><Relationship Id="rId52" Type="http://schemas.openxmlformats.org/officeDocument/2006/relationships/hyperlink" Target="http://build.fhir.org/ig/cqframework/cqf-measures/introductio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build.fhir.org/ig/cqframework/cqf-measures/introduction.html" TargetMode="External"/><Relationship Id="rId22" Type="http://schemas.openxmlformats.org/officeDocument/2006/relationships/hyperlink" Target="http://build.fhir.org/ig/cqframework/cqf-measures/introduction.html" TargetMode="External"/><Relationship Id="rId27" Type="http://schemas.openxmlformats.org/officeDocument/2006/relationships/hyperlink" Target="http://build.fhir.org/ig/cqframework/cqf-measures/introduction.html" TargetMode="External"/><Relationship Id="rId30" Type="http://schemas.openxmlformats.org/officeDocument/2006/relationships/hyperlink" Target="http://build.fhir.org/ig/cqframework/cqf-measures/introduction.html" TargetMode="External"/><Relationship Id="rId35" Type="http://schemas.openxmlformats.org/officeDocument/2006/relationships/hyperlink" Target="http://build.fhir.org/ig/cqframework/cqf-measures/introduction.html" TargetMode="External"/><Relationship Id="rId43" Type="http://schemas.openxmlformats.org/officeDocument/2006/relationships/hyperlink" Target="http://www.hl7.org/implement/standards/product_brief.cfm?product_id=346" TargetMode="External"/><Relationship Id="rId48" Type="http://schemas.openxmlformats.org/officeDocument/2006/relationships/hyperlink" Target="https://www.emeasuretool.cms.gov/" TargetMode="External"/><Relationship Id="rId56" Type="http://schemas.openxmlformats.org/officeDocument/2006/relationships/hyperlink" Target="http://build.fhir.org/ig/cqframework/cqf-measures/introduction.html" TargetMode="External"/><Relationship Id="rId8" Type="http://schemas.openxmlformats.org/officeDocument/2006/relationships/comments" Target="comments.xml"/><Relationship Id="rId51" Type="http://schemas.openxmlformats.org/officeDocument/2006/relationships/hyperlink" Target="http://www.hl7.org/implement/standards/product_brief.cfm?product_id=3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4781-F3BC-43BD-8006-85AB4A96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Eisenberg</dc:creator>
  <cp:keywords/>
  <dc:description/>
  <cp:lastModifiedBy>Bryn</cp:lastModifiedBy>
  <cp:revision>5</cp:revision>
  <dcterms:created xsi:type="dcterms:W3CDTF">2019-02-28T15:53:00Z</dcterms:created>
  <dcterms:modified xsi:type="dcterms:W3CDTF">2019-03-01T17:09:00Z</dcterms:modified>
</cp:coreProperties>
</file>